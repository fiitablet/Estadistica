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CBE41" w14:textId="77777777" w:rsidR="00FB3C7E" w:rsidRDefault="00FB3C7E" w:rsidP="006D63F9">
      <w:pPr>
        <w:autoSpaceDE w:val="0"/>
        <w:autoSpaceDN w:val="0"/>
        <w:adjustRightInd w:val="0"/>
        <w:spacing w:after="0" w:line="240" w:lineRule="auto"/>
        <w:rPr>
          <w:rFonts w:cstheme="minorHAnsi"/>
          <w:b/>
          <w:bCs/>
          <w:sz w:val="20"/>
          <w:szCs w:val="20"/>
        </w:rPr>
      </w:pPr>
    </w:p>
    <w:p w14:paraId="2A25B34F" w14:textId="14882773" w:rsidR="00DF7A95" w:rsidRPr="00422A02" w:rsidRDefault="00DF7A95" w:rsidP="00DF7A95">
      <w:pPr>
        <w:keepNext/>
        <w:spacing w:after="0" w:line="240" w:lineRule="auto"/>
        <w:outlineLvl w:val="0"/>
        <w:rPr>
          <w:rFonts w:cs="Calibri"/>
          <w:b/>
          <w:color w:val="FF0000"/>
          <w:sz w:val="28"/>
          <w:szCs w:val="28"/>
          <w:lang w:eastAsia="fr-FR"/>
        </w:rPr>
      </w:pPr>
      <w:r w:rsidRPr="00137133">
        <w:rPr>
          <w:rFonts w:cs="Calibri"/>
          <w:b/>
          <w:sz w:val="28"/>
          <w:szCs w:val="28"/>
          <w:lang w:eastAsia="fr-FR"/>
        </w:rPr>
        <w:t xml:space="preserve">Apellido y Nombre:   </w:t>
      </w:r>
      <w:ins w:id="0" w:author="Agustina Panella" w:date="2021-11-11T09:02:00Z">
        <w:r w:rsidR="00E749B4" w:rsidRPr="00422A02">
          <w:rPr>
            <w:rFonts w:cs="Calibri"/>
            <w:b/>
            <w:color w:val="FF0000"/>
            <w:sz w:val="28"/>
            <w:szCs w:val="28"/>
            <w:lang w:eastAsia="fr-FR"/>
          </w:rPr>
          <w:t>PANELLA, Agustina</w:t>
        </w:r>
      </w:ins>
    </w:p>
    <w:p w14:paraId="035C959A" w14:textId="0CB45339" w:rsidR="00DF7A95" w:rsidRPr="00137133" w:rsidRDefault="00DF7A95" w:rsidP="00DF7A95">
      <w:pPr>
        <w:keepNext/>
        <w:spacing w:after="0" w:line="240" w:lineRule="auto"/>
        <w:jc w:val="center"/>
        <w:outlineLvl w:val="0"/>
        <w:rPr>
          <w:rFonts w:cs="Calibri"/>
          <w:b/>
          <w:sz w:val="28"/>
          <w:szCs w:val="28"/>
          <w:lang w:eastAsia="fr-FR"/>
        </w:rPr>
      </w:pPr>
      <w:r>
        <w:rPr>
          <w:rFonts w:cs="Calibri"/>
          <w:b/>
          <w:sz w:val="28"/>
          <w:szCs w:val="28"/>
          <w:lang w:eastAsia="fr-FR"/>
        </w:rPr>
        <w:t xml:space="preserve">Segundo </w:t>
      </w:r>
      <w:r w:rsidRPr="00137133">
        <w:rPr>
          <w:rFonts w:cs="Calibri"/>
          <w:b/>
          <w:sz w:val="28"/>
          <w:szCs w:val="28"/>
          <w:lang w:eastAsia="fr-FR"/>
        </w:rPr>
        <w:t xml:space="preserve">Parcial - Estadística - </w:t>
      </w:r>
      <w:r>
        <w:rPr>
          <w:rFonts w:cs="Calibri"/>
          <w:b/>
          <w:sz w:val="28"/>
          <w:szCs w:val="28"/>
          <w:lang w:eastAsia="fr-FR"/>
        </w:rPr>
        <w:t>11</w:t>
      </w:r>
      <w:r w:rsidRPr="00137133">
        <w:rPr>
          <w:rFonts w:cs="Calibri"/>
          <w:b/>
          <w:sz w:val="28"/>
          <w:szCs w:val="28"/>
          <w:lang w:eastAsia="fr-FR"/>
        </w:rPr>
        <w:t>/</w:t>
      </w:r>
      <w:r>
        <w:rPr>
          <w:rFonts w:cs="Calibri"/>
          <w:b/>
          <w:sz w:val="28"/>
          <w:szCs w:val="28"/>
          <w:lang w:eastAsia="fr-FR"/>
        </w:rPr>
        <w:t>11</w:t>
      </w:r>
      <w:r w:rsidRPr="00137133">
        <w:rPr>
          <w:rFonts w:cs="Calibri"/>
          <w:b/>
          <w:sz w:val="28"/>
          <w:szCs w:val="28"/>
          <w:lang w:eastAsia="fr-FR"/>
        </w:rPr>
        <w:t>/</w:t>
      </w:r>
      <w:r>
        <w:rPr>
          <w:rFonts w:cs="Calibri"/>
          <w:b/>
          <w:sz w:val="28"/>
          <w:szCs w:val="28"/>
          <w:lang w:eastAsia="fr-FR"/>
        </w:rPr>
        <w:t>21</w:t>
      </w:r>
      <w:r w:rsidRPr="00137133">
        <w:rPr>
          <w:rFonts w:cs="Calibri"/>
          <w:b/>
          <w:sz w:val="28"/>
          <w:szCs w:val="28"/>
          <w:lang w:eastAsia="fr-FR"/>
        </w:rPr>
        <w:t xml:space="preserve"> - IIB - INTECH</w:t>
      </w:r>
    </w:p>
    <w:p w14:paraId="11E3D564" w14:textId="77777777" w:rsidR="00DF7A95" w:rsidRDefault="00DF7A95" w:rsidP="00DF7A95">
      <w:pPr>
        <w:spacing w:after="0" w:line="240" w:lineRule="auto"/>
        <w:ind w:right="-516"/>
        <w:rPr>
          <w:rFonts w:cs="Arial Narrow"/>
          <w:iCs/>
          <w:sz w:val="20"/>
          <w:szCs w:val="20"/>
          <w:lang w:val="es-MX" w:eastAsia="es-ES"/>
        </w:rPr>
      </w:pPr>
      <w:r w:rsidRPr="00137133">
        <w:rPr>
          <w:rFonts w:cs="Arial Narrow"/>
          <w:iCs/>
          <w:sz w:val="20"/>
          <w:szCs w:val="20"/>
          <w:lang w:val="es-MX" w:eastAsia="es-ES"/>
        </w:rPr>
        <w:t>Guardá este archivo nombrándolo con tu apellido. Pegá las salidas de Infostat que justifiquen tus respuestas. E</w:t>
      </w:r>
      <w:r w:rsidRPr="00137133">
        <w:rPr>
          <w:rFonts w:cs="Calibri"/>
          <w:sz w:val="20"/>
          <w:szCs w:val="20"/>
          <w:lang w:val="es-AR" w:eastAsia="es-ES"/>
        </w:rPr>
        <w:t>xpresá los resultados con sus unidades y las conclusiones en términos del problema.</w:t>
      </w:r>
      <w:r w:rsidRPr="00137133">
        <w:rPr>
          <w:rFonts w:cs="Quadraat-Regular"/>
          <w:sz w:val="20"/>
          <w:szCs w:val="20"/>
          <w:lang w:val="es-AR" w:eastAsia="es-ES"/>
        </w:rPr>
        <w:t xml:space="preserve"> </w:t>
      </w:r>
      <w:r w:rsidRPr="00137133">
        <w:rPr>
          <w:rFonts w:cs="Arial Narrow"/>
          <w:iCs/>
          <w:sz w:val="20"/>
          <w:szCs w:val="20"/>
          <w:lang w:val="es-MX" w:eastAsia="es-ES"/>
        </w:rPr>
        <w:t xml:space="preserve">Recordá grabar periódicamente tus avances. </w:t>
      </w:r>
      <w:r>
        <w:rPr>
          <w:rFonts w:cs="Arial Narrow"/>
          <w:iCs/>
          <w:sz w:val="20"/>
          <w:szCs w:val="20"/>
          <w:lang w:val="es-MX" w:eastAsia="es-ES"/>
        </w:rPr>
        <w:t xml:space="preserve">Al finalizar envíalo por mail a </w:t>
      </w:r>
      <w:hyperlink r:id="rId6" w:history="1">
        <w:r w:rsidRPr="00CE4267">
          <w:rPr>
            <w:rStyle w:val="Hipervnculo"/>
            <w:rFonts w:cs="Arial Narrow"/>
            <w:sz w:val="20"/>
            <w:szCs w:val="20"/>
            <w:lang w:val="es-MX" w:eastAsia="es-ES"/>
          </w:rPr>
          <w:t>olguinsalinash</w:t>
        </w:r>
        <w:r w:rsidRPr="00CE4267">
          <w:rPr>
            <w:rStyle w:val="Hipervnculo"/>
            <w:sz w:val="20"/>
            <w:szCs w:val="20"/>
          </w:rPr>
          <w:t>@gmail.com</w:t>
        </w:r>
      </w:hyperlink>
      <w:r>
        <w:rPr>
          <w:sz w:val="24"/>
          <w:szCs w:val="24"/>
        </w:rPr>
        <w:t xml:space="preserve">. </w:t>
      </w:r>
      <w:r w:rsidRPr="00137133">
        <w:rPr>
          <w:rFonts w:cs="Arial Narrow"/>
          <w:iCs/>
          <w:sz w:val="20"/>
          <w:szCs w:val="20"/>
          <w:lang w:val="es-MX" w:eastAsia="es-ES"/>
        </w:rPr>
        <w:t>Buena suerte</w:t>
      </w:r>
      <w:r>
        <w:rPr>
          <w:rFonts w:cs="Arial Narrow"/>
          <w:iCs/>
          <w:sz w:val="20"/>
          <w:szCs w:val="20"/>
          <w:lang w:val="es-MX" w:eastAsia="es-ES"/>
        </w:rPr>
        <w:t>!</w:t>
      </w:r>
    </w:p>
    <w:p w14:paraId="6C7E29C1" w14:textId="77777777" w:rsidR="00DF7A95" w:rsidRPr="00F04BB0" w:rsidRDefault="00DF7A95" w:rsidP="00DF7A95">
      <w:pPr>
        <w:tabs>
          <w:tab w:val="left" w:pos="1275"/>
          <w:tab w:val="center" w:pos="4252"/>
        </w:tabs>
        <w:rPr>
          <w:rFonts w:ascii="Arial" w:eastAsia="Times New Roman" w:hAnsi="Arial" w:cs="Arial"/>
          <w:sz w:val="24"/>
          <w:szCs w:val="24"/>
          <w:lang w:eastAsia="es-419"/>
        </w:rPr>
      </w:pPr>
      <w:r w:rsidRPr="00F04BB0">
        <w:rPr>
          <w:rFonts w:ascii="Arial" w:eastAsia="Times New Roman" w:hAnsi="Arial" w:cs="Arial"/>
          <w:sz w:val="24"/>
          <w:szCs w:val="24"/>
          <w:lang w:eastAsia="es-419"/>
        </w:rPr>
        <w:t>____________________________________________________________</w:t>
      </w:r>
    </w:p>
    <w:p w14:paraId="79849B6A" w14:textId="24F613CC" w:rsidR="00FB3C7E" w:rsidRDefault="00083969" w:rsidP="006D63F9">
      <w:pPr>
        <w:autoSpaceDE w:val="0"/>
        <w:autoSpaceDN w:val="0"/>
        <w:adjustRightInd w:val="0"/>
        <w:spacing w:after="0" w:line="240" w:lineRule="auto"/>
        <w:rPr>
          <w:rFonts w:cstheme="minorHAnsi"/>
          <w:b/>
          <w:bCs/>
          <w:sz w:val="20"/>
          <w:szCs w:val="20"/>
        </w:rPr>
      </w:pPr>
      <w:r>
        <w:rPr>
          <w:rFonts w:cstheme="minorHAnsi"/>
          <w:b/>
          <w:bCs/>
          <w:sz w:val="20"/>
          <w:szCs w:val="20"/>
        </w:rPr>
        <w:t xml:space="preserve">  </w:t>
      </w:r>
    </w:p>
    <w:p w14:paraId="5F4A15AC" w14:textId="23B46E73" w:rsidR="0074605F" w:rsidRDefault="0074605F" w:rsidP="0074605F">
      <w:pPr>
        <w:autoSpaceDE w:val="0"/>
        <w:autoSpaceDN w:val="0"/>
        <w:adjustRightInd w:val="0"/>
        <w:spacing w:after="0" w:line="240" w:lineRule="auto"/>
        <w:jc w:val="center"/>
        <w:rPr>
          <w:rFonts w:cstheme="minorHAnsi"/>
          <w:b/>
          <w:bCs/>
          <w:sz w:val="20"/>
          <w:szCs w:val="20"/>
        </w:rPr>
      </w:pPr>
      <w:r>
        <w:rPr>
          <w:noProof/>
        </w:rPr>
        <w:drawing>
          <wp:inline distT="0" distB="0" distL="0" distR="0" wp14:anchorId="1EFF1579" wp14:editId="086AB10E">
            <wp:extent cx="4935674" cy="1910388"/>
            <wp:effectExtent l="0" t="0" r="0" b="0"/>
            <wp:docPr id="5" name="Imagen 5" descr="Imagen que contiene exterior, pasto, foto, ca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exterior, pasto, foto, campo&#10;&#10;Descripción generada automáticamente"/>
                    <pic:cNvPicPr>
                      <a:picLocks noChangeAspect="1" noChangeArrowheads="1"/>
                    </pic:cNvPicPr>
                  </pic:nvPicPr>
                  <pic:blipFill rotWithShape="1">
                    <a:blip r:embed="rId7">
                      <a:extLst>
                        <a:ext uri="{28A0092B-C50C-407E-A947-70E740481C1C}">
                          <a14:useLocalDpi xmlns:a14="http://schemas.microsoft.com/office/drawing/2010/main" val="0"/>
                        </a:ext>
                      </a:extLst>
                    </a:blip>
                    <a:srcRect l="5114" r="5057" b="41251"/>
                    <a:stretch/>
                  </pic:blipFill>
                  <pic:spPr bwMode="auto">
                    <a:xfrm>
                      <a:off x="0" y="0"/>
                      <a:ext cx="4960318" cy="1919927"/>
                    </a:xfrm>
                    <a:prstGeom prst="rect">
                      <a:avLst/>
                    </a:prstGeom>
                    <a:noFill/>
                    <a:ln>
                      <a:noFill/>
                    </a:ln>
                    <a:extLst>
                      <a:ext uri="{53640926-AAD7-44D8-BBD7-CCE9431645EC}">
                        <a14:shadowObscured xmlns:a14="http://schemas.microsoft.com/office/drawing/2010/main"/>
                      </a:ext>
                    </a:extLst>
                  </pic:spPr>
                </pic:pic>
              </a:graphicData>
            </a:graphic>
          </wp:inline>
        </w:drawing>
      </w:r>
    </w:p>
    <w:p w14:paraId="63A94682" w14:textId="77777777" w:rsidR="0074605F" w:rsidRDefault="0074605F" w:rsidP="006D63F9">
      <w:pPr>
        <w:autoSpaceDE w:val="0"/>
        <w:autoSpaceDN w:val="0"/>
        <w:adjustRightInd w:val="0"/>
        <w:spacing w:after="0" w:line="240" w:lineRule="auto"/>
        <w:rPr>
          <w:rFonts w:cstheme="minorHAnsi"/>
          <w:b/>
          <w:bCs/>
          <w:sz w:val="20"/>
          <w:szCs w:val="20"/>
        </w:rPr>
      </w:pPr>
    </w:p>
    <w:p w14:paraId="6A47E830" w14:textId="77777777" w:rsidR="00932583" w:rsidRDefault="00322076" w:rsidP="006D63F9">
      <w:pPr>
        <w:autoSpaceDE w:val="0"/>
        <w:autoSpaceDN w:val="0"/>
        <w:adjustRightInd w:val="0"/>
        <w:spacing w:after="0" w:line="240" w:lineRule="auto"/>
        <w:rPr>
          <w:rFonts w:cstheme="minorHAnsi"/>
        </w:rPr>
      </w:pPr>
      <w:r w:rsidRPr="00E00370">
        <w:rPr>
          <w:rFonts w:cstheme="minorHAnsi"/>
          <w:b/>
          <w:bCs/>
        </w:rPr>
        <w:t>P1)</w:t>
      </w:r>
      <w:r w:rsidRPr="00E00370">
        <w:rPr>
          <w:rFonts w:cstheme="minorHAnsi"/>
        </w:rPr>
        <w:t xml:space="preserve"> La presencia de hidrocarburos</w:t>
      </w:r>
      <w:r w:rsidR="00962A7E" w:rsidRPr="00E00370">
        <w:rPr>
          <w:rFonts w:cstheme="minorHAnsi"/>
        </w:rPr>
        <w:t xml:space="preserve"> (HC)</w:t>
      </w:r>
      <w:r w:rsidRPr="00E00370">
        <w:rPr>
          <w:rFonts w:cstheme="minorHAnsi"/>
        </w:rPr>
        <w:t xml:space="preserve"> en el suelo </w:t>
      </w:r>
      <w:r w:rsidR="00CE68E8" w:rsidRPr="00E00370">
        <w:rPr>
          <w:rFonts w:cstheme="minorHAnsi"/>
        </w:rPr>
        <w:t>en algunas regiones</w:t>
      </w:r>
      <w:r w:rsidR="00246B5B" w:rsidRPr="00E00370">
        <w:rPr>
          <w:rFonts w:cstheme="minorHAnsi"/>
        </w:rPr>
        <w:t xml:space="preserve"> intensamente explotadas </w:t>
      </w:r>
      <w:r w:rsidRPr="00E00370">
        <w:rPr>
          <w:rFonts w:cstheme="minorHAnsi"/>
        </w:rPr>
        <w:t>representa un grave problema ambiental debido a sus efectos nocivos sobre el medio ambiente y la salud humana. La fitorremediación (uso de plantas para descontaminar)</w:t>
      </w:r>
      <w:r w:rsidR="00932583">
        <w:rPr>
          <w:rFonts w:cstheme="minorHAnsi"/>
        </w:rPr>
        <w:t>,</w:t>
      </w:r>
      <w:r w:rsidRPr="00E00370">
        <w:rPr>
          <w:rFonts w:cstheme="minorHAnsi"/>
        </w:rPr>
        <w:t xml:space="preserve"> </w:t>
      </w:r>
      <w:r w:rsidR="00F708F0" w:rsidRPr="00E00370">
        <w:rPr>
          <w:rFonts w:cstheme="minorHAnsi"/>
        </w:rPr>
        <w:t>basada en los efectos sinérgicos entre las plantas y sus microorganismos asociados</w:t>
      </w:r>
      <w:r w:rsidR="004B7BE9" w:rsidRPr="00E00370">
        <w:rPr>
          <w:rFonts w:cstheme="minorHAnsi"/>
        </w:rPr>
        <w:t>, ya sea formando parte de la rizósfera o endofític</w:t>
      </w:r>
      <w:r w:rsidR="00CF074B" w:rsidRPr="00E00370">
        <w:rPr>
          <w:rFonts w:cstheme="minorHAnsi"/>
        </w:rPr>
        <w:t>o</w:t>
      </w:r>
      <w:r w:rsidR="004B7BE9" w:rsidRPr="00E00370">
        <w:rPr>
          <w:rFonts w:cstheme="minorHAnsi"/>
        </w:rPr>
        <w:t>s</w:t>
      </w:r>
      <w:r w:rsidR="00F708F0" w:rsidRPr="00E00370">
        <w:rPr>
          <w:rFonts w:cstheme="minorHAnsi"/>
        </w:rPr>
        <w:t xml:space="preserve">, </w:t>
      </w:r>
      <w:r w:rsidR="004B7BE9" w:rsidRPr="00E00370">
        <w:rPr>
          <w:rFonts w:cstheme="minorHAnsi"/>
        </w:rPr>
        <w:t>h</w:t>
      </w:r>
      <w:r w:rsidR="00F708F0" w:rsidRPr="00E00370">
        <w:rPr>
          <w:rFonts w:cstheme="minorHAnsi"/>
        </w:rPr>
        <w:t xml:space="preserve">a resultado ser una herramienta muy útil </w:t>
      </w:r>
      <w:r w:rsidR="004B7BE9" w:rsidRPr="00E00370">
        <w:rPr>
          <w:rFonts w:cstheme="minorHAnsi"/>
        </w:rPr>
        <w:t xml:space="preserve">en la restauración de suelos. </w:t>
      </w:r>
      <w:r w:rsidR="00FA2D95" w:rsidRPr="00E00370">
        <w:rPr>
          <w:rFonts w:cstheme="minorHAnsi"/>
        </w:rPr>
        <w:t>U</w:t>
      </w:r>
      <w:r w:rsidR="004B7BE9" w:rsidRPr="00E00370">
        <w:rPr>
          <w:rFonts w:cstheme="minorHAnsi"/>
        </w:rPr>
        <w:t xml:space="preserve">n elemento clave en el éxito de este proceso es </w:t>
      </w:r>
      <w:r w:rsidR="00161C7B" w:rsidRPr="00E00370">
        <w:rPr>
          <w:rFonts w:cstheme="minorHAnsi"/>
        </w:rPr>
        <w:t xml:space="preserve">identificar </w:t>
      </w:r>
      <w:r w:rsidR="004B7BE9" w:rsidRPr="00E00370">
        <w:rPr>
          <w:rFonts w:cstheme="minorHAnsi"/>
        </w:rPr>
        <w:t xml:space="preserve">plantas </w:t>
      </w:r>
      <w:r w:rsidR="00FA2D95" w:rsidRPr="00E00370">
        <w:rPr>
          <w:rFonts w:cstheme="minorHAnsi"/>
        </w:rPr>
        <w:t xml:space="preserve">con gran capacidad </w:t>
      </w:r>
      <w:r w:rsidR="004B7BE9" w:rsidRPr="00E00370">
        <w:rPr>
          <w:rFonts w:cstheme="minorHAnsi"/>
        </w:rPr>
        <w:t>para sobrevivir</w:t>
      </w:r>
      <w:r w:rsidR="009F6576" w:rsidRPr="00E00370">
        <w:rPr>
          <w:rFonts w:cstheme="minorHAnsi"/>
        </w:rPr>
        <w:t>,</w:t>
      </w:r>
      <w:r w:rsidR="004B7BE9" w:rsidRPr="00E00370">
        <w:rPr>
          <w:rFonts w:cstheme="minorHAnsi"/>
        </w:rPr>
        <w:t xml:space="preserve"> desarrollarse en suelos con altos niveles de contaminantes</w:t>
      </w:r>
      <w:r w:rsidR="009F6576" w:rsidRPr="00E00370">
        <w:rPr>
          <w:rFonts w:cstheme="minorHAnsi"/>
        </w:rPr>
        <w:t xml:space="preserve"> y </w:t>
      </w:r>
      <w:r w:rsidR="00A72242" w:rsidRPr="00E00370">
        <w:rPr>
          <w:rFonts w:cstheme="minorHAnsi"/>
        </w:rPr>
        <w:t xml:space="preserve">con potencialidad de </w:t>
      </w:r>
      <w:r w:rsidR="009F6576" w:rsidRPr="00E00370">
        <w:rPr>
          <w:rFonts w:cstheme="minorHAnsi"/>
        </w:rPr>
        <w:t xml:space="preserve">biodegradar </w:t>
      </w:r>
      <w:r w:rsidR="00A72242" w:rsidRPr="00E00370">
        <w:rPr>
          <w:rFonts w:cstheme="minorHAnsi"/>
        </w:rPr>
        <w:t>estos contaminantes</w:t>
      </w:r>
      <w:r w:rsidR="00FA2D95" w:rsidRPr="00E00370">
        <w:rPr>
          <w:rFonts w:cstheme="minorHAnsi"/>
        </w:rPr>
        <w:t xml:space="preserve">. </w:t>
      </w:r>
    </w:p>
    <w:p w14:paraId="3D4D3793" w14:textId="672170B6" w:rsidR="0099532B" w:rsidRPr="00E00370" w:rsidRDefault="00FA2D95" w:rsidP="006D63F9">
      <w:pPr>
        <w:autoSpaceDE w:val="0"/>
        <w:autoSpaceDN w:val="0"/>
        <w:adjustRightInd w:val="0"/>
        <w:spacing w:after="0" w:line="240" w:lineRule="auto"/>
        <w:rPr>
          <w:rFonts w:cstheme="minorHAnsi"/>
        </w:rPr>
      </w:pPr>
      <w:r w:rsidRPr="00E00370">
        <w:rPr>
          <w:rFonts w:cstheme="minorHAnsi"/>
        </w:rPr>
        <w:t>S</w:t>
      </w:r>
      <w:r w:rsidR="00161C7B" w:rsidRPr="00E00370">
        <w:rPr>
          <w:rFonts w:cstheme="minorHAnsi"/>
        </w:rPr>
        <w:t xml:space="preserve">e diseñó </w:t>
      </w:r>
      <w:r w:rsidR="00CF074B" w:rsidRPr="00E00370">
        <w:rPr>
          <w:rFonts w:cstheme="minorHAnsi"/>
        </w:rPr>
        <w:t>un</w:t>
      </w:r>
      <w:r w:rsidR="00F45C19" w:rsidRPr="00E00370">
        <w:rPr>
          <w:rFonts w:cstheme="minorHAnsi"/>
        </w:rPr>
        <w:t xml:space="preserve"> estudio</w:t>
      </w:r>
      <w:r w:rsidR="00544E40" w:rsidRPr="00E00370">
        <w:rPr>
          <w:rFonts w:cstheme="minorHAnsi"/>
        </w:rPr>
        <w:t xml:space="preserve"> con el objetivo de comparar la capacidad de remover hidrocarburos del suelo de tres gramíneas comunes </w:t>
      </w:r>
      <w:r w:rsidR="002673CB" w:rsidRPr="00E00370">
        <w:rPr>
          <w:rFonts w:cstheme="minorHAnsi"/>
        </w:rPr>
        <w:t xml:space="preserve">en ambientes esteparios: </w:t>
      </w:r>
      <w:r w:rsidR="00544E40" w:rsidRPr="00E00370">
        <w:rPr>
          <w:rFonts w:cstheme="minorHAnsi"/>
        </w:rPr>
        <w:t>coirón, cortadera y agropiro.</w:t>
      </w:r>
      <w:r w:rsidR="00161C7B" w:rsidRPr="00E00370">
        <w:rPr>
          <w:rFonts w:cstheme="minorHAnsi"/>
        </w:rPr>
        <w:t xml:space="preserve"> </w:t>
      </w:r>
      <w:r w:rsidRPr="00E00370">
        <w:rPr>
          <w:rFonts w:cstheme="minorHAnsi"/>
        </w:rPr>
        <w:t xml:space="preserve">Para ello, se prepararon </w:t>
      </w:r>
      <w:r w:rsidR="000D3444" w:rsidRPr="00E00370">
        <w:rPr>
          <w:rFonts w:cstheme="minorHAnsi"/>
        </w:rPr>
        <w:t xml:space="preserve">24 </w:t>
      </w:r>
      <w:r w:rsidR="00E85893" w:rsidRPr="00E00370">
        <w:rPr>
          <w:rFonts w:cstheme="minorHAnsi"/>
        </w:rPr>
        <w:t xml:space="preserve">macetas con un sustrato </w:t>
      </w:r>
      <w:r w:rsidR="00C868EC" w:rsidRPr="00E00370">
        <w:rPr>
          <w:rFonts w:cstheme="minorHAnsi"/>
        </w:rPr>
        <w:t>areno limoso</w:t>
      </w:r>
      <w:r w:rsidR="00AF0A8E">
        <w:rPr>
          <w:rFonts w:cstheme="minorHAnsi"/>
        </w:rPr>
        <w:t xml:space="preserve"> (medio adecuado para el desarrollo de bacterias asociadas)</w:t>
      </w:r>
      <w:r w:rsidR="00C868EC" w:rsidRPr="00E00370">
        <w:rPr>
          <w:rFonts w:cstheme="minorHAnsi"/>
        </w:rPr>
        <w:t xml:space="preserve"> </w:t>
      </w:r>
      <w:r w:rsidR="00E85893" w:rsidRPr="00E00370">
        <w:rPr>
          <w:rFonts w:cstheme="minorHAnsi"/>
        </w:rPr>
        <w:t xml:space="preserve">al que se adicionó </w:t>
      </w:r>
      <w:r w:rsidR="00932583">
        <w:rPr>
          <w:rFonts w:cstheme="minorHAnsi"/>
        </w:rPr>
        <w:t>10</w:t>
      </w:r>
      <w:r w:rsidR="00E85893" w:rsidRPr="00E00370">
        <w:rPr>
          <w:rFonts w:cstheme="minorHAnsi"/>
        </w:rPr>
        <w:t>0 g de hidrocarburos por kilogramo de suelo</w:t>
      </w:r>
      <w:r w:rsidR="00932583">
        <w:rPr>
          <w:rFonts w:cstheme="minorHAnsi"/>
        </w:rPr>
        <w:t xml:space="preserve">. Las macetas fueron divididas al azar y en forma balanceada en 4 grupos: </w:t>
      </w:r>
      <w:r w:rsidR="00932583" w:rsidRPr="00E00370">
        <w:rPr>
          <w:rFonts w:cstheme="minorHAnsi"/>
        </w:rPr>
        <w:t>coirón, cortadera</w:t>
      </w:r>
      <w:r w:rsidR="00932583">
        <w:rPr>
          <w:rFonts w:cstheme="minorHAnsi"/>
        </w:rPr>
        <w:t>,</w:t>
      </w:r>
      <w:r w:rsidR="00932583" w:rsidRPr="00E00370">
        <w:rPr>
          <w:rFonts w:cstheme="minorHAnsi"/>
        </w:rPr>
        <w:t xml:space="preserve"> agropiro</w:t>
      </w:r>
      <w:r w:rsidR="00932583">
        <w:rPr>
          <w:rFonts w:cstheme="minorHAnsi"/>
        </w:rPr>
        <w:t xml:space="preserve"> y control. En cada maceta (salvo en el grupo control)</w:t>
      </w:r>
      <w:r w:rsidR="000D3444" w:rsidRPr="00E00370">
        <w:rPr>
          <w:rFonts w:cstheme="minorHAnsi"/>
        </w:rPr>
        <w:t xml:space="preserve"> se plantaron 20 plantines. Después de tres meses se midió </w:t>
      </w:r>
      <w:r w:rsidR="00932583">
        <w:rPr>
          <w:rFonts w:cstheme="minorHAnsi"/>
        </w:rPr>
        <w:t>la concentración</w:t>
      </w:r>
      <w:r w:rsidR="0099532B" w:rsidRPr="00E00370">
        <w:rPr>
          <w:rFonts w:cstheme="minorHAnsi"/>
        </w:rPr>
        <w:t xml:space="preserve"> de hidrocarburos</w:t>
      </w:r>
      <w:r w:rsidR="0086312E" w:rsidRPr="00E00370">
        <w:rPr>
          <w:rFonts w:cstheme="minorHAnsi"/>
        </w:rPr>
        <w:t xml:space="preserve"> </w:t>
      </w:r>
      <w:r w:rsidR="000D3444" w:rsidRPr="00E00370">
        <w:rPr>
          <w:rFonts w:cstheme="minorHAnsi"/>
        </w:rPr>
        <w:t xml:space="preserve">en </w:t>
      </w:r>
      <w:r w:rsidR="00932583">
        <w:rPr>
          <w:rFonts w:cstheme="minorHAnsi"/>
        </w:rPr>
        <w:t xml:space="preserve">el suelo de </w:t>
      </w:r>
      <w:r w:rsidR="000D3444" w:rsidRPr="00E00370">
        <w:rPr>
          <w:rFonts w:cstheme="minorHAnsi"/>
        </w:rPr>
        <w:t xml:space="preserve">cada maceta </w:t>
      </w:r>
      <w:r w:rsidR="00932583">
        <w:rPr>
          <w:rFonts w:cstheme="minorHAnsi"/>
        </w:rPr>
        <w:t>(en g)</w:t>
      </w:r>
      <w:r w:rsidR="00954C86" w:rsidRPr="00E00370">
        <w:rPr>
          <w:rFonts w:cstheme="minorHAnsi"/>
        </w:rPr>
        <w:t xml:space="preserve">; resultados en </w:t>
      </w:r>
      <w:r w:rsidR="00954C86" w:rsidRPr="00E00370">
        <w:rPr>
          <w:rFonts w:cstheme="minorHAnsi"/>
          <w:color w:val="0070C0"/>
        </w:rPr>
        <w:t>Graminea.IDB2</w:t>
      </w:r>
      <w:r w:rsidR="0099532B" w:rsidRPr="00E00370">
        <w:rPr>
          <w:rFonts w:cstheme="minorHAnsi"/>
        </w:rPr>
        <w:t>.</w:t>
      </w:r>
    </w:p>
    <w:p w14:paraId="383F72A5" w14:textId="17D4E042" w:rsidR="005B3565" w:rsidRPr="00E00370" w:rsidRDefault="005B3565" w:rsidP="006D63F9">
      <w:pPr>
        <w:autoSpaceDE w:val="0"/>
        <w:autoSpaceDN w:val="0"/>
        <w:adjustRightInd w:val="0"/>
        <w:spacing w:after="0" w:line="240" w:lineRule="auto"/>
        <w:rPr>
          <w:rFonts w:cstheme="minorHAnsi"/>
        </w:rPr>
      </w:pPr>
      <w:r w:rsidRPr="00E00370">
        <w:rPr>
          <w:rFonts w:cstheme="minorHAnsi"/>
          <w:b/>
          <w:bCs/>
        </w:rPr>
        <w:t>¿Las especies, difieren en su capacidad de biodegradar hidrocarburos?</w:t>
      </w:r>
      <w:r w:rsidRPr="00E00370">
        <w:rPr>
          <w:rFonts w:cstheme="minorHAnsi"/>
        </w:rPr>
        <w:t>; para contestar la interrogante:</w:t>
      </w:r>
    </w:p>
    <w:p w14:paraId="5CABFA86" w14:textId="77777777" w:rsidR="001734B4" w:rsidRPr="00E00370" w:rsidRDefault="001734B4" w:rsidP="006D63F9">
      <w:pPr>
        <w:autoSpaceDE w:val="0"/>
        <w:autoSpaceDN w:val="0"/>
        <w:adjustRightInd w:val="0"/>
        <w:spacing w:after="0" w:line="240" w:lineRule="auto"/>
        <w:rPr>
          <w:rFonts w:cstheme="minorHAnsi"/>
        </w:rPr>
      </w:pPr>
    </w:p>
    <w:p w14:paraId="783E56CB" w14:textId="1B5D7079" w:rsidR="005B3565" w:rsidRPr="004C2892" w:rsidRDefault="005B3565" w:rsidP="006739D9">
      <w:pPr>
        <w:pStyle w:val="Prrafodelista"/>
        <w:numPr>
          <w:ilvl w:val="0"/>
          <w:numId w:val="4"/>
        </w:numPr>
        <w:autoSpaceDE w:val="0"/>
        <w:autoSpaceDN w:val="0"/>
        <w:adjustRightInd w:val="0"/>
        <w:spacing w:after="0" w:line="240" w:lineRule="auto"/>
        <w:rPr>
          <w:rFonts w:cstheme="minorHAnsi"/>
          <w:b/>
          <w:bCs/>
        </w:rPr>
      </w:pPr>
      <w:r w:rsidRPr="004C2892">
        <w:rPr>
          <w:rFonts w:cstheme="minorHAnsi"/>
          <w:b/>
          <w:bCs/>
        </w:rPr>
        <w:t>Plant</w:t>
      </w:r>
      <w:r w:rsidR="001734B4" w:rsidRPr="004C2892">
        <w:rPr>
          <w:rFonts w:cstheme="minorHAnsi"/>
          <w:b/>
          <w:bCs/>
        </w:rPr>
        <w:t>e</w:t>
      </w:r>
      <w:r w:rsidRPr="004C2892">
        <w:rPr>
          <w:rFonts w:cstheme="minorHAnsi"/>
          <w:b/>
          <w:bCs/>
        </w:rPr>
        <w:t>e las hipótesis que pondrá a prueba</w:t>
      </w:r>
    </w:p>
    <w:p w14:paraId="118B7E88" w14:textId="12522941" w:rsidR="001734B4" w:rsidRPr="004C2892" w:rsidRDefault="005B3565" w:rsidP="006739D9">
      <w:pPr>
        <w:pStyle w:val="Prrafodelista"/>
        <w:numPr>
          <w:ilvl w:val="0"/>
          <w:numId w:val="4"/>
        </w:numPr>
        <w:autoSpaceDE w:val="0"/>
        <w:autoSpaceDN w:val="0"/>
        <w:adjustRightInd w:val="0"/>
        <w:spacing w:after="0" w:line="240" w:lineRule="auto"/>
        <w:rPr>
          <w:rFonts w:cstheme="minorHAnsi"/>
          <w:b/>
          <w:bCs/>
        </w:rPr>
      </w:pPr>
      <w:r w:rsidRPr="004C2892">
        <w:rPr>
          <w:rFonts w:cstheme="minorHAnsi"/>
          <w:b/>
          <w:bCs/>
        </w:rPr>
        <w:t>Estudie en forma analítica los supuestos de la prueba</w:t>
      </w:r>
      <w:r w:rsidR="0022692F" w:rsidRPr="004C2892">
        <w:rPr>
          <w:rFonts w:cstheme="minorHAnsi"/>
          <w:b/>
          <w:bCs/>
        </w:rPr>
        <w:t>, enuncie las hipótesis involucradas y concluya</w:t>
      </w:r>
    </w:p>
    <w:p w14:paraId="46C065E8" w14:textId="795EA47C" w:rsidR="006739D9" w:rsidRPr="004C2892" w:rsidRDefault="001734B4" w:rsidP="006739D9">
      <w:pPr>
        <w:pStyle w:val="Prrafodelista"/>
        <w:numPr>
          <w:ilvl w:val="0"/>
          <w:numId w:val="4"/>
        </w:numPr>
        <w:autoSpaceDE w:val="0"/>
        <w:autoSpaceDN w:val="0"/>
        <w:adjustRightInd w:val="0"/>
        <w:spacing w:after="0" w:line="240" w:lineRule="auto"/>
        <w:rPr>
          <w:rFonts w:cstheme="minorHAnsi"/>
          <w:b/>
          <w:bCs/>
        </w:rPr>
      </w:pPr>
      <w:r w:rsidRPr="004C2892">
        <w:rPr>
          <w:rFonts w:cstheme="minorHAnsi"/>
          <w:b/>
          <w:bCs/>
        </w:rPr>
        <w:t>Realice todas las pruebas que considere necesarias para cumplir con el objetivo planteado y redacte una conclusión general</w:t>
      </w:r>
      <w:r w:rsidR="00E00370" w:rsidRPr="004C2892">
        <w:rPr>
          <w:rFonts w:cstheme="minorHAnsi"/>
          <w:b/>
          <w:bCs/>
        </w:rPr>
        <w:t xml:space="preserve">. </w:t>
      </w:r>
      <w:r w:rsidR="00932583" w:rsidRPr="004C2892">
        <w:rPr>
          <w:rFonts w:cstheme="minorHAnsi"/>
          <w:b/>
          <w:bCs/>
        </w:rPr>
        <w:t>Acompañe con un gráfico convenientemente rotulado</w:t>
      </w:r>
    </w:p>
    <w:p w14:paraId="791C790F" w14:textId="77777777" w:rsidR="00E00370" w:rsidRPr="004C2892" w:rsidRDefault="006739D9" w:rsidP="006739D9">
      <w:pPr>
        <w:pStyle w:val="Prrafodelista"/>
        <w:numPr>
          <w:ilvl w:val="0"/>
          <w:numId w:val="4"/>
        </w:numPr>
        <w:autoSpaceDE w:val="0"/>
        <w:autoSpaceDN w:val="0"/>
        <w:adjustRightInd w:val="0"/>
        <w:spacing w:after="0" w:line="240" w:lineRule="auto"/>
        <w:rPr>
          <w:rFonts w:cstheme="minorHAnsi"/>
          <w:b/>
          <w:bCs/>
        </w:rPr>
      </w:pPr>
      <w:r w:rsidRPr="004C2892">
        <w:rPr>
          <w:rFonts w:cstheme="minorHAnsi"/>
          <w:b/>
          <w:bCs/>
        </w:rPr>
        <w:t>¿Recomendaría alguna(s) de las especies ensayadas para biodegradar hidrocarburos?</w:t>
      </w:r>
      <w:r w:rsidR="001734B4" w:rsidRPr="004C2892">
        <w:rPr>
          <w:rFonts w:cstheme="minorHAnsi"/>
          <w:b/>
          <w:bCs/>
        </w:rPr>
        <w:t xml:space="preserve"> </w:t>
      </w:r>
      <w:r w:rsidR="005B3565" w:rsidRPr="004C2892">
        <w:rPr>
          <w:rFonts w:cstheme="minorHAnsi"/>
          <w:b/>
          <w:bCs/>
        </w:rPr>
        <w:t xml:space="preserve">  </w:t>
      </w:r>
    </w:p>
    <w:p w14:paraId="72AD8F2F" w14:textId="77777777" w:rsidR="00E00370" w:rsidRPr="004C2892" w:rsidRDefault="00E00370" w:rsidP="00E00370">
      <w:pPr>
        <w:autoSpaceDE w:val="0"/>
        <w:autoSpaceDN w:val="0"/>
        <w:adjustRightInd w:val="0"/>
        <w:spacing w:after="0" w:line="240" w:lineRule="auto"/>
        <w:rPr>
          <w:rFonts w:cstheme="minorHAnsi"/>
          <w:b/>
          <w:bCs/>
        </w:rPr>
      </w:pPr>
    </w:p>
    <w:p w14:paraId="33AFE929" w14:textId="22FD1874" w:rsidR="00E749B4" w:rsidRPr="00737149" w:rsidRDefault="00E00370" w:rsidP="006D63F9">
      <w:pPr>
        <w:autoSpaceDE w:val="0"/>
        <w:autoSpaceDN w:val="0"/>
        <w:adjustRightInd w:val="0"/>
        <w:spacing w:after="0" w:line="240" w:lineRule="auto"/>
        <w:rPr>
          <w:ins w:id="1" w:author="Agustina Panella" w:date="2021-11-11T09:11:00Z"/>
          <w:rFonts w:cstheme="minorHAnsi"/>
          <w:b/>
          <w:bCs/>
          <w:color w:val="0070C0"/>
        </w:rPr>
      </w:pPr>
      <w:r w:rsidRPr="009B3141">
        <w:rPr>
          <w:rFonts w:cstheme="minorHAnsi"/>
          <w:b/>
          <w:bCs/>
          <w:color w:val="0070C0"/>
        </w:rPr>
        <w:t>Donde corresponda, incluya las salidas de Infostat que avalen sus afirmaciones</w:t>
      </w:r>
      <w:r w:rsidR="005B3565" w:rsidRPr="009B3141">
        <w:rPr>
          <w:rFonts w:cstheme="minorHAnsi"/>
          <w:b/>
          <w:bCs/>
          <w:color w:val="0070C0"/>
        </w:rPr>
        <w:t xml:space="preserve"> </w:t>
      </w:r>
    </w:p>
    <w:p w14:paraId="54B5B61A" w14:textId="77777777" w:rsidR="00DC07EA" w:rsidRDefault="00DC07EA" w:rsidP="006D63F9">
      <w:pPr>
        <w:autoSpaceDE w:val="0"/>
        <w:autoSpaceDN w:val="0"/>
        <w:adjustRightInd w:val="0"/>
        <w:spacing w:after="0" w:line="240" w:lineRule="auto"/>
        <w:rPr>
          <w:rFonts w:cstheme="minorHAnsi"/>
          <w:b/>
          <w:bCs/>
          <w:color w:val="FF0000"/>
          <w:u w:val="single"/>
        </w:rPr>
      </w:pPr>
    </w:p>
    <w:p w14:paraId="053469C1" w14:textId="4E7E0C96" w:rsidR="00E749B4" w:rsidRPr="00544DEF" w:rsidRDefault="00544DEF" w:rsidP="006D63F9">
      <w:pPr>
        <w:autoSpaceDE w:val="0"/>
        <w:autoSpaceDN w:val="0"/>
        <w:adjustRightInd w:val="0"/>
        <w:spacing w:after="0" w:line="240" w:lineRule="auto"/>
        <w:rPr>
          <w:rFonts w:cstheme="minorHAnsi"/>
          <w:b/>
          <w:bCs/>
          <w:color w:val="FF0000"/>
          <w:u w:val="single"/>
        </w:rPr>
      </w:pPr>
      <w:r>
        <w:rPr>
          <w:rFonts w:cstheme="minorHAnsi"/>
          <w:b/>
          <w:bCs/>
          <w:color w:val="FF0000"/>
          <w:u w:val="single"/>
        </w:rPr>
        <w:t>PRUEBA DE HIPÓTESIS</w:t>
      </w:r>
      <w:r w:rsidRPr="00544DEF">
        <w:rPr>
          <w:rFonts w:cstheme="minorHAnsi"/>
          <w:b/>
          <w:bCs/>
          <w:color w:val="FF0000"/>
          <w:u w:val="single"/>
        </w:rPr>
        <w:t>: ANOVA</w:t>
      </w:r>
    </w:p>
    <w:p w14:paraId="7D31E257" w14:textId="07717435" w:rsidR="00544DEF" w:rsidRDefault="00544DEF" w:rsidP="006D63F9">
      <w:pPr>
        <w:autoSpaceDE w:val="0"/>
        <w:autoSpaceDN w:val="0"/>
        <w:adjustRightInd w:val="0"/>
        <w:spacing w:after="0" w:line="240" w:lineRule="auto"/>
        <w:rPr>
          <w:rFonts w:cstheme="minorHAnsi"/>
        </w:rPr>
      </w:pPr>
    </w:p>
    <w:p w14:paraId="2683BC98" w14:textId="6801FCE4" w:rsidR="00784DC7" w:rsidRDefault="00784DC7" w:rsidP="006D63F9">
      <w:pPr>
        <w:autoSpaceDE w:val="0"/>
        <w:autoSpaceDN w:val="0"/>
        <w:adjustRightInd w:val="0"/>
        <w:spacing w:after="0" w:line="240" w:lineRule="auto"/>
        <w:rPr>
          <w:rFonts w:cstheme="minorHAnsi"/>
        </w:rPr>
      </w:pPr>
      <w:r w:rsidRPr="00F86CAE">
        <w:rPr>
          <w:rFonts w:cstheme="minorHAnsi"/>
          <w:b/>
          <w:bCs/>
        </w:rPr>
        <w:t>UNIDAD EXPERIMENTAL:</w:t>
      </w:r>
      <w:r>
        <w:rPr>
          <w:rFonts w:cstheme="minorHAnsi"/>
        </w:rPr>
        <w:t xml:space="preserve"> maceta con un sustrato areno limoso al que se adicionó 100g de hidrocarburos.</w:t>
      </w:r>
    </w:p>
    <w:p w14:paraId="35324FD7" w14:textId="3CD9F1ED" w:rsidR="00737149" w:rsidRDefault="00737149" w:rsidP="006D63F9">
      <w:pPr>
        <w:autoSpaceDE w:val="0"/>
        <w:autoSpaceDN w:val="0"/>
        <w:adjustRightInd w:val="0"/>
        <w:spacing w:after="0" w:line="240" w:lineRule="auto"/>
        <w:rPr>
          <w:rFonts w:cstheme="minorHAnsi"/>
        </w:rPr>
      </w:pPr>
      <w:r w:rsidRPr="00F86CAE">
        <w:rPr>
          <w:rFonts w:cstheme="minorHAnsi"/>
          <w:b/>
          <w:bCs/>
        </w:rPr>
        <w:t>VARIABLE RESPUESTA:</w:t>
      </w:r>
      <w:r>
        <w:rPr>
          <w:rFonts w:cstheme="minorHAnsi"/>
        </w:rPr>
        <w:t xml:space="preserve"> </w:t>
      </w:r>
      <w:r w:rsidR="00784DC7">
        <w:rPr>
          <w:rFonts w:cstheme="minorHAnsi"/>
        </w:rPr>
        <w:t>capacidad de degradar los hidrocarburos del suelo.</w:t>
      </w:r>
    </w:p>
    <w:p w14:paraId="40CCA03E" w14:textId="7FD50F2A" w:rsidR="00737149" w:rsidRDefault="00737149" w:rsidP="006D63F9">
      <w:pPr>
        <w:autoSpaceDE w:val="0"/>
        <w:autoSpaceDN w:val="0"/>
        <w:adjustRightInd w:val="0"/>
        <w:spacing w:after="0" w:line="240" w:lineRule="auto"/>
        <w:rPr>
          <w:ins w:id="2" w:author="Agustina Panella" w:date="2021-11-11T09:11:00Z"/>
          <w:rFonts w:cstheme="minorHAnsi"/>
        </w:rPr>
      </w:pPr>
      <w:r w:rsidRPr="00F86CAE">
        <w:rPr>
          <w:rFonts w:cstheme="minorHAnsi"/>
          <w:b/>
          <w:bCs/>
        </w:rPr>
        <w:t>VARIABLE EXPLICATIVA:</w:t>
      </w:r>
      <w:r>
        <w:rPr>
          <w:rFonts w:cstheme="minorHAnsi"/>
        </w:rPr>
        <w:t xml:space="preserve"> </w:t>
      </w:r>
      <w:r w:rsidR="00784DC7">
        <w:rPr>
          <w:rFonts w:cstheme="minorHAnsi"/>
        </w:rPr>
        <w:t>cada especie de gramínea (coirón, cortadera y agropiro).</w:t>
      </w:r>
    </w:p>
    <w:p w14:paraId="0F07EA2E" w14:textId="2BB3B77E" w:rsidR="00E749B4" w:rsidRDefault="00E749B4" w:rsidP="006D63F9">
      <w:pPr>
        <w:autoSpaceDE w:val="0"/>
        <w:autoSpaceDN w:val="0"/>
        <w:adjustRightInd w:val="0"/>
        <w:spacing w:after="0" w:line="240" w:lineRule="auto"/>
        <w:rPr>
          <w:rFonts w:cstheme="minorHAnsi"/>
        </w:rPr>
      </w:pPr>
    </w:p>
    <w:p w14:paraId="289332B8" w14:textId="7725F394" w:rsidR="00784DC7" w:rsidRDefault="00784DC7" w:rsidP="006D63F9">
      <w:pPr>
        <w:autoSpaceDE w:val="0"/>
        <w:autoSpaceDN w:val="0"/>
        <w:adjustRightInd w:val="0"/>
        <w:spacing w:after="0" w:line="240" w:lineRule="auto"/>
        <w:rPr>
          <w:rFonts w:cstheme="minorHAnsi"/>
        </w:rPr>
      </w:pPr>
      <w:r>
        <w:rPr>
          <w:rFonts w:cstheme="minorHAnsi"/>
        </w:rPr>
        <w:t>Ho: µC= µCoirón= µCortadera=µAgropiro</w:t>
      </w:r>
      <w:r w:rsidR="002C009A">
        <w:rPr>
          <w:rFonts w:cstheme="minorHAnsi"/>
        </w:rPr>
        <w:t xml:space="preserve"> (Las especies no difieren en su capacidad de degradar HC)</w:t>
      </w:r>
    </w:p>
    <w:p w14:paraId="0BB1E650" w14:textId="290BB754" w:rsidR="00784DC7" w:rsidRDefault="00784DC7" w:rsidP="006D63F9">
      <w:pPr>
        <w:autoSpaceDE w:val="0"/>
        <w:autoSpaceDN w:val="0"/>
        <w:adjustRightInd w:val="0"/>
        <w:spacing w:after="0" w:line="240" w:lineRule="auto"/>
        <w:rPr>
          <w:rFonts w:cstheme="minorHAnsi"/>
        </w:rPr>
      </w:pPr>
      <w:r>
        <w:rPr>
          <w:rFonts w:cstheme="minorHAnsi"/>
        </w:rPr>
        <w:t>Ha: algún µ sea distinto</w:t>
      </w:r>
      <w:r w:rsidR="00DC07EA">
        <w:rPr>
          <w:rFonts w:cstheme="minorHAnsi"/>
        </w:rPr>
        <w:t>.</w:t>
      </w:r>
      <w:r w:rsidR="002C009A">
        <w:rPr>
          <w:rFonts w:cstheme="minorHAnsi"/>
        </w:rPr>
        <w:t xml:space="preserve"> (Al menos una especie difiere en su capacidad de degradar HC).</w:t>
      </w:r>
    </w:p>
    <w:p w14:paraId="42819C9F" w14:textId="7549B762" w:rsidR="00784DC7" w:rsidRDefault="00784DC7" w:rsidP="006D63F9">
      <w:pPr>
        <w:autoSpaceDE w:val="0"/>
        <w:autoSpaceDN w:val="0"/>
        <w:adjustRightInd w:val="0"/>
        <w:spacing w:after="0" w:line="240" w:lineRule="auto"/>
        <w:rPr>
          <w:rFonts w:ascii="Arial" w:hAnsi="Arial" w:cs="Arial"/>
          <w:color w:val="3C4043"/>
          <w:sz w:val="21"/>
          <w:szCs w:val="21"/>
          <w:shd w:val="clear" w:color="auto" w:fill="FFFFFF"/>
        </w:rPr>
      </w:pPr>
      <w:r w:rsidRPr="00F86CAE">
        <w:rPr>
          <w:rFonts w:cstheme="minorHAnsi"/>
          <w:highlight w:val="cyan"/>
        </w:rPr>
        <w:t>Y= µ + µ</w:t>
      </w:r>
      <w:r w:rsidRPr="00F86CAE">
        <w:rPr>
          <w:rFonts w:cstheme="minorHAnsi"/>
          <w:highlight w:val="cyan"/>
          <w:vertAlign w:val="subscript"/>
        </w:rPr>
        <w:t>i</w:t>
      </w:r>
      <w:r w:rsidRPr="00F86CAE">
        <w:rPr>
          <w:rFonts w:cstheme="minorHAnsi"/>
          <w:highlight w:val="cyan"/>
        </w:rPr>
        <w:t xml:space="preserve"> + </w:t>
      </w:r>
      <w:r w:rsidR="00F86CAE" w:rsidRPr="00F86CAE">
        <w:rPr>
          <w:rFonts w:ascii="Arial" w:hAnsi="Arial" w:cs="Arial"/>
          <w:color w:val="3C4043"/>
          <w:sz w:val="21"/>
          <w:szCs w:val="21"/>
          <w:highlight w:val="cyan"/>
          <w:shd w:val="clear" w:color="auto" w:fill="FFFFFF"/>
        </w:rPr>
        <w:t>ε</w:t>
      </w:r>
    </w:p>
    <w:p w14:paraId="280D23C3" w14:textId="09853822" w:rsidR="00F86CAE" w:rsidRDefault="00F86CAE" w:rsidP="006D63F9">
      <w:pPr>
        <w:autoSpaceDE w:val="0"/>
        <w:autoSpaceDN w:val="0"/>
        <w:adjustRightInd w:val="0"/>
        <w:spacing w:after="0" w:line="240" w:lineRule="auto"/>
        <w:rPr>
          <w:rFonts w:ascii="Arial" w:hAnsi="Arial" w:cs="Arial"/>
          <w:color w:val="3C4043"/>
          <w:sz w:val="21"/>
          <w:szCs w:val="21"/>
          <w:shd w:val="clear" w:color="auto" w:fill="FFFFFF"/>
        </w:rPr>
      </w:pPr>
    </w:p>
    <w:p w14:paraId="4A8F8D42" w14:textId="30759B03" w:rsidR="002C009A" w:rsidRPr="002C009A" w:rsidRDefault="002C009A" w:rsidP="006D63F9">
      <w:pPr>
        <w:autoSpaceDE w:val="0"/>
        <w:autoSpaceDN w:val="0"/>
        <w:adjustRightInd w:val="0"/>
        <w:spacing w:after="0" w:line="240" w:lineRule="auto"/>
        <w:rPr>
          <w:rFonts w:cstheme="minorHAnsi"/>
          <w:shd w:val="clear" w:color="auto" w:fill="FFFFFF"/>
        </w:rPr>
      </w:pPr>
      <w:r w:rsidRPr="002C009A">
        <w:rPr>
          <w:rFonts w:cstheme="minorHAnsi"/>
          <w:shd w:val="clear" w:color="auto" w:fill="FFFFFF"/>
        </w:rPr>
        <w:t>SUPUESTOS:</w:t>
      </w:r>
    </w:p>
    <w:p w14:paraId="2AC887B3" w14:textId="46DB28A0" w:rsidR="002C009A" w:rsidRDefault="002C009A" w:rsidP="006D63F9">
      <w:pPr>
        <w:autoSpaceDE w:val="0"/>
        <w:autoSpaceDN w:val="0"/>
        <w:adjustRightInd w:val="0"/>
        <w:spacing w:after="0" w:line="240" w:lineRule="auto"/>
        <w:rPr>
          <w:rFonts w:cstheme="minorHAnsi"/>
          <w:shd w:val="clear" w:color="auto" w:fill="FFFFFF"/>
        </w:rPr>
      </w:pPr>
      <w:r>
        <w:rPr>
          <w:rFonts w:cstheme="minorHAnsi"/>
          <w:shd w:val="clear" w:color="auto" w:fill="FFFFFF"/>
        </w:rPr>
        <w:t>-Variables aleatorias y observaciones independientes.</w:t>
      </w:r>
    </w:p>
    <w:p w14:paraId="60B26B3F" w14:textId="66211690" w:rsidR="002C009A" w:rsidRDefault="002C009A" w:rsidP="006D63F9">
      <w:pPr>
        <w:autoSpaceDE w:val="0"/>
        <w:autoSpaceDN w:val="0"/>
        <w:adjustRightInd w:val="0"/>
        <w:spacing w:after="0" w:line="240" w:lineRule="auto"/>
        <w:rPr>
          <w:rFonts w:cstheme="minorHAnsi"/>
          <w:shd w:val="clear" w:color="auto" w:fill="FFFFFF"/>
        </w:rPr>
      </w:pPr>
      <w:r>
        <w:rPr>
          <w:rFonts w:cstheme="minorHAnsi"/>
          <w:shd w:val="clear" w:color="auto" w:fill="FFFFFF"/>
        </w:rPr>
        <w:lastRenderedPageBreak/>
        <w:t>-</w:t>
      </w:r>
      <w:r w:rsidR="007C4863">
        <w:rPr>
          <w:rFonts w:cstheme="minorHAnsi"/>
          <w:shd w:val="clear" w:color="auto" w:fill="FFFFFF"/>
        </w:rPr>
        <w:t>Distribución normal de cada subpoblación (NORMALIDAD). Se realizó prueba de normalidad sobre los residuos: H0: errores con buen ajuste  ; Ha: errores sin distribución normal.</w:t>
      </w:r>
    </w:p>
    <w:p w14:paraId="1E6B725F" w14:textId="69C3B534" w:rsidR="007C4863" w:rsidRDefault="007C4863" w:rsidP="006D63F9">
      <w:pPr>
        <w:autoSpaceDE w:val="0"/>
        <w:autoSpaceDN w:val="0"/>
        <w:adjustRightInd w:val="0"/>
        <w:spacing w:after="0" w:line="240" w:lineRule="auto"/>
        <w:rPr>
          <w:rFonts w:cstheme="minorHAnsi"/>
          <w:shd w:val="clear" w:color="auto" w:fill="FFFFFF"/>
        </w:rPr>
      </w:pPr>
      <w:r>
        <w:rPr>
          <w:rFonts w:cstheme="minorHAnsi"/>
          <w:shd w:val="clear" w:color="auto" w:fill="FFFFFF"/>
        </w:rPr>
        <w:t>-Las varianzas deben ser iguales (HOMOCEDASTICIDAD). Se realizó prueba de Levene, utilizando los RABS y la variable explicativa.</w:t>
      </w:r>
    </w:p>
    <w:p w14:paraId="0D4BCD55" w14:textId="53B96159" w:rsidR="00DC07EA" w:rsidRDefault="00DC07EA" w:rsidP="006D63F9">
      <w:pPr>
        <w:autoSpaceDE w:val="0"/>
        <w:autoSpaceDN w:val="0"/>
        <w:adjustRightInd w:val="0"/>
        <w:spacing w:after="0" w:line="240" w:lineRule="auto"/>
        <w:rPr>
          <w:rFonts w:cstheme="minorHAnsi"/>
        </w:rPr>
      </w:pPr>
    </w:p>
    <w:p w14:paraId="2DCACA11" w14:textId="5D254F5C" w:rsidR="00DC07EA" w:rsidRDefault="0099519A" w:rsidP="0099519A">
      <w:pPr>
        <w:autoSpaceDE w:val="0"/>
        <w:autoSpaceDN w:val="0"/>
        <w:adjustRightInd w:val="0"/>
        <w:spacing w:after="0" w:line="240" w:lineRule="auto"/>
        <w:jc w:val="center"/>
        <w:rPr>
          <w:rFonts w:cstheme="minorHAnsi"/>
        </w:rPr>
      </w:pPr>
      <w:r w:rsidRPr="0099519A">
        <w:rPr>
          <w:rFonts w:cstheme="minorHAnsi"/>
          <w:noProof/>
        </w:rPr>
        <w:drawing>
          <wp:inline distT="0" distB="0" distL="0" distR="0" wp14:anchorId="6E64E310" wp14:editId="2F67D7B2">
            <wp:extent cx="3077004" cy="2705478"/>
            <wp:effectExtent l="0" t="0" r="0" b="0"/>
            <wp:docPr id="3" name="Imagen 3"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dispersión&#10;&#10;Descripción generada automáticamente"/>
                    <pic:cNvPicPr/>
                  </pic:nvPicPr>
                  <pic:blipFill>
                    <a:blip r:embed="rId8"/>
                    <a:stretch>
                      <a:fillRect/>
                    </a:stretch>
                  </pic:blipFill>
                  <pic:spPr>
                    <a:xfrm>
                      <a:off x="0" y="0"/>
                      <a:ext cx="3077004" cy="2705478"/>
                    </a:xfrm>
                    <a:prstGeom prst="rect">
                      <a:avLst/>
                    </a:prstGeom>
                  </pic:spPr>
                </pic:pic>
              </a:graphicData>
            </a:graphic>
          </wp:inline>
        </w:drawing>
      </w:r>
    </w:p>
    <w:p w14:paraId="7B6269E4" w14:textId="77777777" w:rsidR="002C009A" w:rsidRDefault="002C009A" w:rsidP="0099519A">
      <w:pPr>
        <w:autoSpaceDE w:val="0"/>
        <w:autoSpaceDN w:val="0"/>
        <w:adjustRightInd w:val="0"/>
        <w:spacing w:after="0" w:line="240" w:lineRule="auto"/>
        <w:jc w:val="center"/>
        <w:rPr>
          <w:rFonts w:cstheme="minorHAnsi"/>
        </w:rPr>
      </w:pPr>
    </w:p>
    <w:p w14:paraId="7717EDDA" w14:textId="3D89739E" w:rsidR="002C009A" w:rsidRDefault="002C009A" w:rsidP="0099519A">
      <w:pPr>
        <w:autoSpaceDE w:val="0"/>
        <w:autoSpaceDN w:val="0"/>
        <w:adjustRightInd w:val="0"/>
        <w:spacing w:after="0" w:line="240" w:lineRule="auto"/>
        <w:jc w:val="center"/>
        <w:rPr>
          <w:rFonts w:cstheme="minorHAnsi"/>
        </w:rPr>
      </w:pPr>
      <w:r>
        <w:rPr>
          <w:rFonts w:cstheme="minorHAnsi"/>
        </w:rPr>
        <w:t>RESULTADOS DE PRUEBA DE SHAPIRO-WILKS</w:t>
      </w:r>
    </w:p>
    <w:p w14:paraId="2101AAC8" w14:textId="0EE07EA4" w:rsidR="0099519A" w:rsidRDefault="0099519A" w:rsidP="0099519A">
      <w:pPr>
        <w:autoSpaceDE w:val="0"/>
        <w:autoSpaceDN w:val="0"/>
        <w:adjustRightInd w:val="0"/>
        <w:spacing w:after="0" w:line="240" w:lineRule="auto"/>
        <w:jc w:val="center"/>
        <w:rPr>
          <w:rFonts w:cstheme="minorHAnsi"/>
        </w:rPr>
      </w:pPr>
      <w:r w:rsidRPr="0099519A">
        <w:rPr>
          <w:rFonts w:cstheme="minorHAnsi"/>
          <w:noProof/>
        </w:rPr>
        <w:drawing>
          <wp:inline distT="0" distB="0" distL="0" distR="0" wp14:anchorId="146C6347" wp14:editId="1D294E1F">
            <wp:extent cx="3496163" cy="943107"/>
            <wp:effectExtent l="0" t="0" r="0" b="9525"/>
            <wp:docPr id="4" name="Imagen 4"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Texto&#10;&#10;Descripción generada automáticamente"/>
                    <pic:cNvPicPr/>
                  </pic:nvPicPr>
                  <pic:blipFill>
                    <a:blip r:embed="rId9"/>
                    <a:stretch>
                      <a:fillRect/>
                    </a:stretch>
                  </pic:blipFill>
                  <pic:spPr>
                    <a:xfrm>
                      <a:off x="0" y="0"/>
                      <a:ext cx="3496163" cy="943107"/>
                    </a:xfrm>
                    <a:prstGeom prst="rect">
                      <a:avLst/>
                    </a:prstGeom>
                  </pic:spPr>
                </pic:pic>
              </a:graphicData>
            </a:graphic>
          </wp:inline>
        </w:drawing>
      </w:r>
    </w:p>
    <w:p w14:paraId="556720D5" w14:textId="353845C0" w:rsidR="007C4863" w:rsidRDefault="007C4863" w:rsidP="007C4863">
      <w:pPr>
        <w:autoSpaceDE w:val="0"/>
        <w:autoSpaceDN w:val="0"/>
        <w:adjustRightInd w:val="0"/>
        <w:spacing w:after="0" w:line="240" w:lineRule="auto"/>
        <w:jc w:val="both"/>
        <w:rPr>
          <w:rFonts w:cstheme="minorHAnsi"/>
        </w:rPr>
      </w:pPr>
      <w:r>
        <w:rPr>
          <w:rFonts w:cstheme="minorHAnsi"/>
        </w:rPr>
        <w:t xml:space="preserve">Debido a que el p-valor es mayor a α, no se rechaza la H0. </w:t>
      </w:r>
    </w:p>
    <w:p w14:paraId="2CA5A03B" w14:textId="64C52B97" w:rsidR="0099519A" w:rsidRDefault="007C4863" w:rsidP="007C4863">
      <w:pPr>
        <w:autoSpaceDE w:val="0"/>
        <w:autoSpaceDN w:val="0"/>
        <w:adjustRightInd w:val="0"/>
        <w:spacing w:after="0" w:line="240" w:lineRule="auto"/>
        <w:jc w:val="center"/>
        <w:rPr>
          <w:rFonts w:cstheme="minorHAnsi"/>
        </w:rPr>
      </w:pPr>
      <w:r>
        <w:rPr>
          <w:rFonts w:cstheme="minorHAnsi"/>
        </w:rPr>
        <w:t>RESULTADOS PRUEBA DE LEVENE</w:t>
      </w:r>
    </w:p>
    <w:p w14:paraId="0B708807" w14:textId="7B262814" w:rsidR="007C4863" w:rsidRDefault="00BF774F" w:rsidP="00BF774F">
      <w:pPr>
        <w:autoSpaceDE w:val="0"/>
        <w:autoSpaceDN w:val="0"/>
        <w:adjustRightInd w:val="0"/>
        <w:spacing w:after="0" w:line="240" w:lineRule="auto"/>
        <w:jc w:val="center"/>
        <w:rPr>
          <w:rFonts w:cstheme="minorHAnsi"/>
        </w:rPr>
      </w:pPr>
      <w:r w:rsidRPr="00BF774F">
        <w:rPr>
          <w:rFonts w:cstheme="minorHAnsi"/>
          <w:noProof/>
        </w:rPr>
        <w:drawing>
          <wp:inline distT="0" distB="0" distL="0" distR="0" wp14:anchorId="4F6000E6" wp14:editId="310F5358">
            <wp:extent cx="3658111" cy="1857634"/>
            <wp:effectExtent l="0" t="0" r="0" b="9525"/>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0"/>
                    <a:stretch>
                      <a:fillRect/>
                    </a:stretch>
                  </pic:blipFill>
                  <pic:spPr>
                    <a:xfrm>
                      <a:off x="0" y="0"/>
                      <a:ext cx="3658111" cy="1857634"/>
                    </a:xfrm>
                    <a:prstGeom prst="rect">
                      <a:avLst/>
                    </a:prstGeom>
                  </pic:spPr>
                </pic:pic>
              </a:graphicData>
            </a:graphic>
          </wp:inline>
        </w:drawing>
      </w:r>
    </w:p>
    <w:p w14:paraId="01DC7A82" w14:textId="14201EA4" w:rsidR="007C4863" w:rsidRDefault="007C4863" w:rsidP="007C4863">
      <w:pPr>
        <w:autoSpaceDE w:val="0"/>
        <w:autoSpaceDN w:val="0"/>
        <w:adjustRightInd w:val="0"/>
        <w:spacing w:after="0" w:line="240" w:lineRule="auto"/>
        <w:jc w:val="both"/>
        <w:rPr>
          <w:rFonts w:cstheme="minorHAnsi"/>
        </w:rPr>
      </w:pPr>
      <w:r>
        <w:rPr>
          <w:rFonts w:cstheme="minorHAnsi"/>
        </w:rPr>
        <w:t>Se realizó una prueba de Tukey:</w:t>
      </w:r>
    </w:p>
    <w:p w14:paraId="017477D0" w14:textId="5626F541" w:rsidR="007C4863" w:rsidRDefault="007C4863" w:rsidP="007C4863">
      <w:pPr>
        <w:autoSpaceDE w:val="0"/>
        <w:autoSpaceDN w:val="0"/>
        <w:adjustRightInd w:val="0"/>
        <w:spacing w:after="0" w:line="240" w:lineRule="auto"/>
        <w:jc w:val="center"/>
        <w:rPr>
          <w:rFonts w:cstheme="minorHAnsi"/>
        </w:rPr>
      </w:pPr>
      <w:r>
        <w:rPr>
          <w:rFonts w:cstheme="minorHAnsi"/>
        </w:rPr>
        <w:t>RESULTADOS PRUEBA DE TUKEY</w:t>
      </w:r>
    </w:p>
    <w:p w14:paraId="6B545705" w14:textId="331017DF" w:rsidR="0099519A" w:rsidRDefault="007C4863" w:rsidP="00BF774F">
      <w:pPr>
        <w:autoSpaceDE w:val="0"/>
        <w:autoSpaceDN w:val="0"/>
        <w:adjustRightInd w:val="0"/>
        <w:spacing w:after="0" w:line="240" w:lineRule="auto"/>
        <w:jc w:val="center"/>
        <w:rPr>
          <w:rFonts w:cstheme="minorHAnsi"/>
        </w:rPr>
      </w:pPr>
      <w:r w:rsidRPr="00DC07EA">
        <w:rPr>
          <w:rFonts w:cstheme="minorHAnsi"/>
          <w:noProof/>
        </w:rPr>
        <w:drawing>
          <wp:inline distT="0" distB="0" distL="0" distR="0" wp14:anchorId="44CAB43E" wp14:editId="2F71928E">
            <wp:extent cx="3858163" cy="1886213"/>
            <wp:effectExtent l="0" t="0" r="9525" b="0"/>
            <wp:docPr id="1"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1"/>
                    <a:stretch>
                      <a:fillRect/>
                    </a:stretch>
                  </pic:blipFill>
                  <pic:spPr>
                    <a:xfrm>
                      <a:off x="0" y="0"/>
                      <a:ext cx="3858163" cy="1886213"/>
                    </a:xfrm>
                    <a:prstGeom prst="rect">
                      <a:avLst/>
                    </a:prstGeom>
                  </pic:spPr>
                </pic:pic>
              </a:graphicData>
            </a:graphic>
          </wp:inline>
        </w:drawing>
      </w:r>
    </w:p>
    <w:p w14:paraId="1CB3C104" w14:textId="34080648" w:rsidR="00237BFE" w:rsidRDefault="00BF774F" w:rsidP="00BF774F">
      <w:pPr>
        <w:autoSpaceDE w:val="0"/>
        <w:autoSpaceDN w:val="0"/>
        <w:adjustRightInd w:val="0"/>
        <w:spacing w:after="0" w:line="240" w:lineRule="auto"/>
        <w:jc w:val="both"/>
        <w:rPr>
          <w:rFonts w:cstheme="minorHAnsi"/>
        </w:rPr>
      </w:pPr>
      <w:r>
        <w:rPr>
          <w:rFonts w:cstheme="minorHAnsi"/>
        </w:rPr>
        <w:t>El p-valor es m</w:t>
      </w:r>
      <w:r w:rsidR="00D06E9D">
        <w:rPr>
          <w:rFonts w:cstheme="minorHAnsi"/>
        </w:rPr>
        <w:t>enor</w:t>
      </w:r>
      <w:r>
        <w:rPr>
          <w:rFonts w:cstheme="minorHAnsi"/>
        </w:rPr>
        <w:t xml:space="preserve"> que alfa</w:t>
      </w:r>
      <w:r w:rsidR="00D06E9D">
        <w:rPr>
          <w:rFonts w:cstheme="minorHAnsi"/>
        </w:rPr>
        <w:t xml:space="preserve">, se rechaza la H0 y, por lo tanto se realizó un gráfico de </w:t>
      </w:r>
      <w:r w:rsidR="00A47BC2">
        <w:rPr>
          <w:rFonts w:cstheme="minorHAnsi"/>
        </w:rPr>
        <w:t>barras de</w:t>
      </w:r>
      <w:r w:rsidR="00D06E9D">
        <w:rPr>
          <w:rFonts w:cstheme="minorHAnsi"/>
        </w:rPr>
        <w:t xml:space="preserve"> Tukey para por observar las diferencias entre cada especie.</w:t>
      </w:r>
      <w:r>
        <w:rPr>
          <w:rFonts w:cstheme="minorHAnsi"/>
        </w:rPr>
        <w:t xml:space="preserve">   </w:t>
      </w:r>
    </w:p>
    <w:p w14:paraId="321C5273" w14:textId="766DB506" w:rsidR="00BF774F" w:rsidRDefault="00BF774F" w:rsidP="00BF774F">
      <w:pPr>
        <w:autoSpaceDE w:val="0"/>
        <w:autoSpaceDN w:val="0"/>
        <w:adjustRightInd w:val="0"/>
        <w:spacing w:after="0" w:line="240" w:lineRule="auto"/>
        <w:jc w:val="center"/>
        <w:rPr>
          <w:rFonts w:cstheme="minorHAnsi"/>
        </w:rPr>
      </w:pPr>
      <w:r w:rsidRPr="00BF774F">
        <w:rPr>
          <w:rFonts w:cstheme="minorHAnsi"/>
          <w:noProof/>
        </w:rPr>
        <w:lastRenderedPageBreak/>
        <w:drawing>
          <wp:inline distT="0" distB="0" distL="0" distR="0" wp14:anchorId="3F7DD768" wp14:editId="59BD8573">
            <wp:extent cx="3048425" cy="2686425"/>
            <wp:effectExtent l="0" t="0" r="0" b="0"/>
            <wp:docPr id="8" name="Imagen 8"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 Gráfico de barras&#10;&#10;Descripción generada automáticamente"/>
                    <pic:cNvPicPr/>
                  </pic:nvPicPr>
                  <pic:blipFill>
                    <a:blip r:embed="rId12"/>
                    <a:stretch>
                      <a:fillRect/>
                    </a:stretch>
                  </pic:blipFill>
                  <pic:spPr>
                    <a:xfrm>
                      <a:off x="0" y="0"/>
                      <a:ext cx="3048425" cy="2686425"/>
                    </a:xfrm>
                    <a:prstGeom prst="rect">
                      <a:avLst/>
                    </a:prstGeom>
                  </pic:spPr>
                </pic:pic>
              </a:graphicData>
            </a:graphic>
          </wp:inline>
        </w:drawing>
      </w:r>
    </w:p>
    <w:p w14:paraId="69C69ED7" w14:textId="67E06E36" w:rsidR="00237BFE" w:rsidRDefault="00750D44" w:rsidP="00237BFE">
      <w:pPr>
        <w:autoSpaceDE w:val="0"/>
        <w:autoSpaceDN w:val="0"/>
        <w:adjustRightInd w:val="0"/>
        <w:spacing w:after="0" w:line="240" w:lineRule="auto"/>
        <w:jc w:val="both"/>
        <w:rPr>
          <w:rFonts w:cstheme="minorHAnsi"/>
        </w:rPr>
      </w:pPr>
      <w:r>
        <w:rPr>
          <w:rFonts w:cstheme="minorHAnsi"/>
        </w:rPr>
        <w:t xml:space="preserve">Se observan </w:t>
      </w:r>
      <w:r w:rsidR="00237BFE">
        <w:rPr>
          <w:rFonts w:cstheme="minorHAnsi"/>
        </w:rPr>
        <w:t>diferencias significativas entre cada especie.</w:t>
      </w:r>
    </w:p>
    <w:p w14:paraId="095F1862" w14:textId="5F3A5129" w:rsidR="00237BFE" w:rsidRDefault="00237BFE" w:rsidP="00237BFE">
      <w:pPr>
        <w:autoSpaceDE w:val="0"/>
        <w:autoSpaceDN w:val="0"/>
        <w:adjustRightInd w:val="0"/>
        <w:spacing w:after="0" w:line="240" w:lineRule="auto"/>
        <w:jc w:val="both"/>
        <w:rPr>
          <w:rFonts w:cstheme="minorHAnsi"/>
        </w:rPr>
      </w:pPr>
      <w:r w:rsidRPr="00237BFE">
        <w:rPr>
          <w:rFonts w:cstheme="minorHAnsi"/>
          <w:b/>
          <w:bCs/>
          <w:u w:val="single"/>
        </w:rPr>
        <w:t>CONCLUSIÓN:</w:t>
      </w:r>
      <w:r>
        <w:rPr>
          <w:rFonts w:cstheme="minorHAnsi"/>
        </w:rPr>
        <w:t xml:space="preserve"> dentro del grupo de las gramíneas, la cortadera fue capaz de remover la mayor cantidad de HC en comparación con el resto de las gramíneas. Por lo tanto, se recomendaría el uso de la gramínea Co</w:t>
      </w:r>
      <w:r w:rsidR="00D06E9D">
        <w:rPr>
          <w:rFonts w:cstheme="minorHAnsi"/>
        </w:rPr>
        <w:t>irón</w:t>
      </w:r>
      <w:r>
        <w:rPr>
          <w:rFonts w:cstheme="minorHAnsi"/>
        </w:rPr>
        <w:t xml:space="preserve"> para remover HC del suelo. </w:t>
      </w:r>
    </w:p>
    <w:p w14:paraId="2946BBE7" w14:textId="77777777" w:rsidR="00237BFE" w:rsidRDefault="00237BFE" w:rsidP="00237BFE">
      <w:pPr>
        <w:autoSpaceDE w:val="0"/>
        <w:autoSpaceDN w:val="0"/>
        <w:adjustRightInd w:val="0"/>
        <w:spacing w:after="0" w:line="240" w:lineRule="auto"/>
        <w:jc w:val="both"/>
        <w:rPr>
          <w:rFonts w:cstheme="minorHAnsi"/>
        </w:rPr>
      </w:pPr>
    </w:p>
    <w:p w14:paraId="1FBF0BE1" w14:textId="1FB4065E" w:rsidR="008B57C1" w:rsidRPr="00E00370" w:rsidRDefault="009D1370" w:rsidP="008B57C1">
      <w:pPr>
        <w:autoSpaceDE w:val="0"/>
        <w:autoSpaceDN w:val="0"/>
        <w:adjustRightInd w:val="0"/>
        <w:spacing w:after="0" w:line="240" w:lineRule="auto"/>
        <w:rPr>
          <w:rFonts w:cstheme="minorHAnsi"/>
          <w:b/>
          <w:bCs/>
          <w:color w:val="000000"/>
        </w:rPr>
      </w:pPr>
      <w:r w:rsidRPr="00E00370">
        <w:rPr>
          <w:rFonts w:cstheme="minorHAnsi"/>
          <w:b/>
          <w:bCs/>
          <w:color w:val="000000"/>
        </w:rPr>
        <w:t>2)</w:t>
      </w:r>
      <w:r w:rsidRPr="00E00370">
        <w:rPr>
          <w:rFonts w:cstheme="minorHAnsi"/>
          <w:color w:val="000000"/>
        </w:rPr>
        <w:t xml:space="preserve"> Además, como es necesario que las plantas usadas en el proceso se regeneren naturalmente, se realizó un estudio con el objeto de determinar el éxito reproductivo de la </w:t>
      </w:r>
      <w:r w:rsidR="000C3268">
        <w:rPr>
          <w:rFonts w:cstheme="minorHAnsi"/>
          <w:color w:val="000000"/>
        </w:rPr>
        <w:t>cortadera</w:t>
      </w:r>
      <w:r w:rsidR="00B11D1A">
        <w:rPr>
          <w:rFonts w:cstheme="minorHAnsi"/>
          <w:color w:val="000000"/>
        </w:rPr>
        <w:t xml:space="preserve"> para distintas dosis de hidrocarburos</w:t>
      </w:r>
      <w:r w:rsidRPr="00E00370">
        <w:rPr>
          <w:rFonts w:cstheme="minorHAnsi"/>
          <w:color w:val="000000"/>
        </w:rPr>
        <w:t xml:space="preserve">. Para ello, </w:t>
      </w:r>
      <w:r w:rsidR="0090146F" w:rsidRPr="00E00370">
        <w:rPr>
          <w:rFonts w:cstheme="minorHAnsi"/>
          <w:color w:val="000000"/>
        </w:rPr>
        <w:t>s</w:t>
      </w:r>
      <w:r w:rsidR="00BF00A4" w:rsidRPr="00E00370">
        <w:rPr>
          <w:rFonts w:cstheme="minorHAnsi"/>
          <w:color w:val="000000"/>
        </w:rPr>
        <w:t xml:space="preserve">e dispuso de </w:t>
      </w:r>
      <w:r w:rsidR="00582269" w:rsidRPr="00E00370">
        <w:rPr>
          <w:rFonts w:cstheme="minorHAnsi"/>
          <w:color w:val="000000"/>
        </w:rPr>
        <w:t>2</w:t>
      </w:r>
      <w:r w:rsidR="00BF00A4" w:rsidRPr="00E00370">
        <w:rPr>
          <w:rFonts w:cstheme="minorHAnsi"/>
          <w:color w:val="000000"/>
        </w:rPr>
        <w:t>00 contenedores individuales</w:t>
      </w:r>
      <w:r w:rsidR="00582269" w:rsidRPr="00E00370">
        <w:rPr>
          <w:rFonts w:cstheme="minorHAnsi"/>
          <w:color w:val="000000"/>
        </w:rPr>
        <w:t xml:space="preserve"> conteniendo un suelo </w:t>
      </w:r>
      <w:r w:rsidR="00C868EC" w:rsidRPr="00E00370">
        <w:rPr>
          <w:rFonts w:cstheme="minorHAnsi"/>
          <w:color w:val="000000"/>
        </w:rPr>
        <w:t>areno limoso</w:t>
      </w:r>
      <w:r w:rsidR="000C3268">
        <w:rPr>
          <w:rFonts w:cstheme="minorHAnsi"/>
          <w:color w:val="000000"/>
        </w:rPr>
        <w:t xml:space="preserve"> que</w:t>
      </w:r>
      <w:r w:rsidR="00962A7E" w:rsidRPr="00E00370">
        <w:rPr>
          <w:rFonts w:cstheme="minorHAnsi"/>
          <w:color w:val="000000"/>
        </w:rPr>
        <w:t xml:space="preserve"> </w:t>
      </w:r>
      <w:r w:rsidR="00582269" w:rsidRPr="00E00370">
        <w:rPr>
          <w:rFonts w:cstheme="minorHAnsi"/>
          <w:color w:val="000000"/>
        </w:rPr>
        <w:t>se separaron en forma aleatoria en cuatro grupos</w:t>
      </w:r>
      <w:r w:rsidR="000C3268">
        <w:rPr>
          <w:rFonts w:cstheme="minorHAnsi"/>
          <w:color w:val="000000"/>
        </w:rPr>
        <w:t>. Cada grupo recibió una de las siguientes</w:t>
      </w:r>
      <w:r w:rsidR="00582269" w:rsidRPr="00E00370">
        <w:rPr>
          <w:rFonts w:cstheme="minorHAnsi"/>
          <w:color w:val="000000"/>
        </w:rPr>
        <w:t xml:space="preserve"> dosis de</w:t>
      </w:r>
      <w:r w:rsidR="000C3268">
        <w:rPr>
          <w:rFonts w:cstheme="minorHAnsi"/>
          <w:color w:val="000000"/>
        </w:rPr>
        <w:t xml:space="preserve"> hidrocarburos</w:t>
      </w:r>
      <w:r w:rsidR="00582269" w:rsidRPr="00E00370">
        <w:rPr>
          <w:rFonts w:cstheme="minorHAnsi"/>
          <w:color w:val="000000"/>
        </w:rPr>
        <w:t>: 0, 10, 25 y 5</w:t>
      </w:r>
      <w:r w:rsidR="00962A7E" w:rsidRPr="00E00370">
        <w:rPr>
          <w:rFonts w:cstheme="minorHAnsi"/>
          <w:color w:val="000000"/>
        </w:rPr>
        <w:t xml:space="preserve">0 </w:t>
      </w:r>
      <w:r w:rsidR="00582269" w:rsidRPr="00E00370">
        <w:rPr>
          <w:rFonts w:cstheme="minorHAnsi"/>
          <w:color w:val="000000"/>
        </w:rPr>
        <w:t>g HC/k</w:t>
      </w:r>
      <w:r w:rsidR="000C3268">
        <w:rPr>
          <w:rFonts w:cstheme="minorHAnsi"/>
          <w:color w:val="000000"/>
        </w:rPr>
        <w:t>g</w:t>
      </w:r>
      <w:r w:rsidR="00582269" w:rsidRPr="00E00370">
        <w:rPr>
          <w:rFonts w:cstheme="minorHAnsi"/>
          <w:color w:val="000000"/>
        </w:rPr>
        <w:t xml:space="preserve"> de suelo</w:t>
      </w:r>
      <w:r w:rsidR="0090146F" w:rsidRPr="00E00370">
        <w:rPr>
          <w:rFonts w:cstheme="minorHAnsi"/>
          <w:color w:val="000000"/>
        </w:rPr>
        <w:t>; en cada uno se dispuso una semilla de cortadera</w:t>
      </w:r>
      <w:r w:rsidR="00B7018C" w:rsidRPr="00E00370">
        <w:rPr>
          <w:rFonts w:cstheme="minorHAnsi"/>
          <w:color w:val="000000"/>
        </w:rPr>
        <w:t xml:space="preserve">. Estos contenedores fueron </w:t>
      </w:r>
      <w:r w:rsidR="00582269" w:rsidRPr="00E00370">
        <w:rPr>
          <w:rFonts w:cstheme="minorHAnsi"/>
          <w:color w:val="000000"/>
        </w:rPr>
        <w:t xml:space="preserve">dejados en condiciones de </w:t>
      </w:r>
      <w:r w:rsidR="00B7018C" w:rsidRPr="00E00370">
        <w:rPr>
          <w:rFonts w:cstheme="minorHAnsi"/>
          <w:color w:val="000000"/>
        </w:rPr>
        <w:t>12 h luz y 12 h oscuridad</w:t>
      </w:r>
      <w:r w:rsidR="00582269" w:rsidRPr="00E00370">
        <w:rPr>
          <w:rFonts w:cstheme="minorHAnsi"/>
          <w:color w:val="000000"/>
        </w:rPr>
        <w:t xml:space="preserve"> y temperatura y humedad constantes</w:t>
      </w:r>
      <w:r w:rsidR="00962A7E" w:rsidRPr="00E00370">
        <w:rPr>
          <w:rFonts w:cstheme="minorHAnsi"/>
          <w:color w:val="000000"/>
        </w:rPr>
        <w:t xml:space="preserve">; después de 72 h se registró el número de semillas germinadas </w:t>
      </w:r>
      <w:r w:rsidR="00B7018C" w:rsidRPr="00E00370">
        <w:rPr>
          <w:rFonts w:cstheme="minorHAnsi"/>
          <w:color w:val="000000"/>
        </w:rPr>
        <w:t>y no germinadas en cada grupo</w:t>
      </w:r>
      <w:r w:rsidR="00FB3C7E" w:rsidRPr="00E00370">
        <w:rPr>
          <w:rFonts w:cstheme="minorHAnsi"/>
          <w:color w:val="000000"/>
        </w:rPr>
        <w:t xml:space="preserve"> (datos en </w:t>
      </w:r>
      <w:r w:rsidR="00FB3C7E" w:rsidRPr="00E00370">
        <w:rPr>
          <w:rFonts w:cstheme="minorHAnsi"/>
          <w:color w:val="0070C0"/>
        </w:rPr>
        <w:t>Germinación.IDBD2</w:t>
      </w:r>
      <w:r w:rsidR="00FB3C7E" w:rsidRPr="00E00370">
        <w:rPr>
          <w:rFonts w:cstheme="minorHAnsi"/>
          <w:color w:val="000000"/>
        </w:rPr>
        <w:t>)</w:t>
      </w:r>
      <w:r w:rsidR="000C3268">
        <w:rPr>
          <w:rFonts w:cstheme="minorHAnsi"/>
          <w:color w:val="000000"/>
        </w:rPr>
        <w:t>.</w:t>
      </w:r>
      <w:r w:rsidR="008B57C1">
        <w:rPr>
          <w:rFonts w:cstheme="minorHAnsi"/>
          <w:color w:val="000000"/>
        </w:rPr>
        <w:t xml:space="preserve"> </w:t>
      </w:r>
      <w:r w:rsidR="008B57C1" w:rsidRPr="00E00370">
        <w:rPr>
          <w:rFonts w:cstheme="minorHAnsi"/>
          <w:b/>
          <w:bCs/>
          <w:color w:val="000000"/>
        </w:rPr>
        <w:t>¿La tasa de germinación se encuentra relacionada a la presencia de HC en el suelo?</w:t>
      </w:r>
    </w:p>
    <w:p w14:paraId="3B27733E" w14:textId="7F378902" w:rsidR="000C3268" w:rsidRDefault="000C3268" w:rsidP="009D1370">
      <w:pPr>
        <w:autoSpaceDE w:val="0"/>
        <w:autoSpaceDN w:val="0"/>
        <w:adjustRightInd w:val="0"/>
        <w:spacing w:after="0" w:line="240" w:lineRule="auto"/>
        <w:rPr>
          <w:rFonts w:cstheme="minorHAnsi"/>
          <w:color w:val="000000"/>
        </w:rPr>
      </w:pPr>
    </w:p>
    <w:p w14:paraId="77270748" w14:textId="56A24CB0" w:rsidR="008B57C1" w:rsidRPr="00283EF8" w:rsidRDefault="008B57C1" w:rsidP="00283EF8">
      <w:pPr>
        <w:pStyle w:val="Prrafodelista"/>
        <w:numPr>
          <w:ilvl w:val="0"/>
          <w:numId w:val="6"/>
        </w:numPr>
        <w:autoSpaceDE w:val="0"/>
        <w:autoSpaceDN w:val="0"/>
        <w:adjustRightInd w:val="0"/>
        <w:spacing w:after="0" w:line="240" w:lineRule="auto"/>
        <w:rPr>
          <w:rFonts w:cstheme="minorHAnsi"/>
          <w:b/>
          <w:bCs/>
          <w:color w:val="000000"/>
        </w:rPr>
      </w:pPr>
      <w:r w:rsidRPr="00283EF8">
        <w:rPr>
          <w:rFonts w:cstheme="minorHAnsi"/>
          <w:b/>
          <w:bCs/>
          <w:color w:val="000000"/>
        </w:rPr>
        <w:t>Enuncie y ponga a prueba las hipótesis involucradas</w:t>
      </w:r>
      <w:r w:rsidR="00C10BC2" w:rsidRPr="00283EF8">
        <w:rPr>
          <w:rFonts w:cstheme="minorHAnsi"/>
          <w:b/>
          <w:bCs/>
          <w:color w:val="000000"/>
        </w:rPr>
        <w:t>; redacte una conclusión del problema</w:t>
      </w:r>
    </w:p>
    <w:p w14:paraId="54D58743" w14:textId="77777777" w:rsidR="00342D01" w:rsidRDefault="00342D01" w:rsidP="009D1370">
      <w:pPr>
        <w:autoSpaceDE w:val="0"/>
        <w:autoSpaceDN w:val="0"/>
        <w:adjustRightInd w:val="0"/>
        <w:spacing w:after="0" w:line="240" w:lineRule="auto"/>
        <w:rPr>
          <w:rFonts w:cstheme="minorHAnsi"/>
          <w:b/>
          <w:bCs/>
          <w:color w:val="FF0000"/>
          <w:u w:val="single"/>
        </w:rPr>
      </w:pPr>
    </w:p>
    <w:p w14:paraId="282D16BE" w14:textId="084523F8" w:rsidR="008B57C1" w:rsidRDefault="00750D44" w:rsidP="009D1370">
      <w:pPr>
        <w:autoSpaceDE w:val="0"/>
        <w:autoSpaceDN w:val="0"/>
        <w:adjustRightInd w:val="0"/>
        <w:spacing w:after="0" w:line="240" w:lineRule="auto"/>
        <w:rPr>
          <w:rFonts w:cstheme="minorHAnsi"/>
          <w:b/>
          <w:bCs/>
          <w:color w:val="FF0000"/>
          <w:u w:val="single"/>
        </w:rPr>
      </w:pPr>
      <w:r>
        <w:rPr>
          <w:rFonts w:cstheme="minorHAnsi"/>
          <w:b/>
          <w:bCs/>
          <w:color w:val="FF0000"/>
          <w:u w:val="single"/>
        </w:rPr>
        <w:t>PRUEBA DE INDEPENDENCIA</w:t>
      </w:r>
    </w:p>
    <w:p w14:paraId="2AD4A9CF" w14:textId="77777777" w:rsidR="00237BFE" w:rsidRPr="00544DEF" w:rsidRDefault="00237BFE" w:rsidP="009D1370">
      <w:pPr>
        <w:autoSpaceDE w:val="0"/>
        <w:autoSpaceDN w:val="0"/>
        <w:adjustRightInd w:val="0"/>
        <w:spacing w:after="0" w:line="240" w:lineRule="auto"/>
        <w:rPr>
          <w:rFonts w:cstheme="minorHAnsi"/>
          <w:b/>
          <w:bCs/>
          <w:color w:val="FF0000"/>
          <w:u w:val="single"/>
        </w:rPr>
      </w:pPr>
    </w:p>
    <w:p w14:paraId="6109171A" w14:textId="2C348600" w:rsidR="00544DEF" w:rsidRDefault="00237BFE" w:rsidP="009D1370">
      <w:pPr>
        <w:autoSpaceDE w:val="0"/>
        <w:autoSpaceDN w:val="0"/>
        <w:adjustRightInd w:val="0"/>
        <w:spacing w:after="0" w:line="240" w:lineRule="auto"/>
        <w:rPr>
          <w:rFonts w:cstheme="minorHAnsi"/>
          <w:color w:val="000000"/>
        </w:rPr>
      </w:pPr>
      <w:r w:rsidRPr="00342D01">
        <w:rPr>
          <w:rFonts w:cstheme="minorHAnsi"/>
          <w:b/>
          <w:bCs/>
          <w:color w:val="000000"/>
        </w:rPr>
        <w:t>UNIDAD EXPERIMENTAL:</w:t>
      </w:r>
      <w:r>
        <w:rPr>
          <w:rFonts w:cstheme="minorHAnsi"/>
          <w:color w:val="000000"/>
        </w:rPr>
        <w:t xml:space="preserve"> contenedor que contiene un suelo areno limoso.</w:t>
      </w:r>
    </w:p>
    <w:p w14:paraId="174D63C4" w14:textId="7FF3C5F4" w:rsidR="000C3268" w:rsidRDefault="00237BFE" w:rsidP="009D1370">
      <w:pPr>
        <w:autoSpaceDE w:val="0"/>
        <w:autoSpaceDN w:val="0"/>
        <w:adjustRightInd w:val="0"/>
        <w:spacing w:after="0" w:line="240" w:lineRule="auto"/>
        <w:rPr>
          <w:rFonts w:cstheme="minorHAnsi"/>
          <w:color w:val="000000"/>
        </w:rPr>
      </w:pPr>
      <w:r w:rsidRPr="00342D01">
        <w:rPr>
          <w:rFonts w:cstheme="minorHAnsi"/>
          <w:b/>
          <w:bCs/>
          <w:color w:val="000000"/>
        </w:rPr>
        <w:t>VARIABLE RESPUESTA:</w:t>
      </w:r>
      <w:r>
        <w:rPr>
          <w:rFonts w:cstheme="minorHAnsi"/>
          <w:color w:val="000000"/>
        </w:rPr>
        <w:t xml:space="preserve"> tasa de germinación.</w:t>
      </w:r>
    </w:p>
    <w:p w14:paraId="45FE1448" w14:textId="75106E9C" w:rsidR="00237BFE" w:rsidRDefault="00237BFE" w:rsidP="009D1370">
      <w:pPr>
        <w:autoSpaceDE w:val="0"/>
        <w:autoSpaceDN w:val="0"/>
        <w:adjustRightInd w:val="0"/>
        <w:spacing w:after="0" w:line="240" w:lineRule="auto"/>
        <w:rPr>
          <w:rFonts w:cstheme="minorHAnsi"/>
          <w:color w:val="000000"/>
        </w:rPr>
      </w:pPr>
      <w:r w:rsidRPr="00342D01">
        <w:rPr>
          <w:rFonts w:cstheme="minorHAnsi"/>
          <w:b/>
          <w:bCs/>
          <w:color w:val="000000"/>
        </w:rPr>
        <w:t>VARIABLE EXPLICATIVA:</w:t>
      </w:r>
      <w:r>
        <w:rPr>
          <w:rFonts w:cstheme="minorHAnsi"/>
          <w:color w:val="000000"/>
        </w:rPr>
        <w:t xml:space="preserve"> las diferentes dosis de HC.</w:t>
      </w:r>
    </w:p>
    <w:p w14:paraId="1270523B" w14:textId="7A0F6923" w:rsidR="00750D44" w:rsidRDefault="00750D44" w:rsidP="009D1370">
      <w:pPr>
        <w:autoSpaceDE w:val="0"/>
        <w:autoSpaceDN w:val="0"/>
        <w:adjustRightInd w:val="0"/>
        <w:spacing w:after="0" w:line="240" w:lineRule="auto"/>
        <w:rPr>
          <w:rFonts w:cstheme="minorHAnsi"/>
          <w:color w:val="000000"/>
        </w:rPr>
      </w:pPr>
    </w:p>
    <w:tbl>
      <w:tblPr>
        <w:tblStyle w:val="Tablaconcuadrcula"/>
        <w:tblW w:w="0" w:type="auto"/>
        <w:tblLook w:val="04A0" w:firstRow="1" w:lastRow="0" w:firstColumn="1" w:lastColumn="0" w:noHBand="0" w:noVBand="1"/>
      </w:tblPr>
      <w:tblGrid>
        <w:gridCol w:w="2091"/>
        <w:gridCol w:w="2091"/>
        <w:gridCol w:w="2091"/>
        <w:gridCol w:w="2091"/>
        <w:gridCol w:w="2092"/>
      </w:tblGrid>
      <w:tr w:rsidR="00750D44" w14:paraId="699BA481" w14:textId="77777777" w:rsidTr="00D06E9D">
        <w:tc>
          <w:tcPr>
            <w:tcW w:w="2091" w:type="dxa"/>
            <w:shd w:val="clear" w:color="auto" w:fill="F4B083" w:themeFill="accent2" w:themeFillTint="99"/>
            <w:vAlign w:val="center"/>
          </w:tcPr>
          <w:p w14:paraId="0F04E9AA" w14:textId="77777777" w:rsidR="00750D44" w:rsidRDefault="00750D44" w:rsidP="00FD6902">
            <w:pPr>
              <w:autoSpaceDE w:val="0"/>
              <w:autoSpaceDN w:val="0"/>
              <w:adjustRightInd w:val="0"/>
              <w:jc w:val="center"/>
              <w:rPr>
                <w:rFonts w:cstheme="minorHAnsi"/>
                <w:color w:val="000000"/>
              </w:rPr>
            </w:pPr>
          </w:p>
        </w:tc>
        <w:tc>
          <w:tcPr>
            <w:tcW w:w="2091" w:type="dxa"/>
            <w:shd w:val="clear" w:color="auto" w:fill="F4B083" w:themeFill="accent2" w:themeFillTint="99"/>
            <w:vAlign w:val="center"/>
          </w:tcPr>
          <w:p w14:paraId="4A84DDC6" w14:textId="71360817" w:rsidR="00750D44" w:rsidRDefault="00750D44" w:rsidP="00FD6902">
            <w:pPr>
              <w:autoSpaceDE w:val="0"/>
              <w:autoSpaceDN w:val="0"/>
              <w:adjustRightInd w:val="0"/>
              <w:jc w:val="center"/>
              <w:rPr>
                <w:rFonts w:cstheme="minorHAnsi"/>
                <w:color w:val="000000"/>
              </w:rPr>
            </w:pPr>
            <w:r>
              <w:rPr>
                <w:rFonts w:cstheme="minorHAnsi"/>
                <w:color w:val="000000"/>
              </w:rPr>
              <w:t>GERMINO</w:t>
            </w:r>
          </w:p>
        </w:tc>
        <w:tc>
          <w:tcPr>
            <w:tcW w:w="2091" w:type="dxa"/>
            <w:shd w:val="clear" w:color="auto" w:fill="F4B083" w:themeFill="accent2" w:themeFillTint="99"/>
            <w:vAlign w:val="center"/>
          </w:tcPr>
          <w:p w14:paraId="663CC58D" w14:textId="34CD25F9" w:rsidR="00750D44" w:rsidRDefault="00750D44" w:rsidP="00FD6902">
            <w:pPr>
              <w:autoSpaceDE w:val="0"/>
              <w:autoSpaceDN w:val="0"/>
              <w:adjustRightInd w:val="0"/>
              <w:jc w:val="center"/>
              <w:rPr>
                <w:rFonts w:cstheme="minorHAnsi"/>
                <w:color w:val="000000"/>
              </w:rPr>
            </w:pPr>
            <w:r>
              <w:rPr>
                <w:rFonts w:cstheme="minorHAnsi"/>
                <w:color w:val="000000"/>
              </w:rPr>
              <w:t>NO GERMINO</w:t>
            </w:r>
          </w:p>
        </w:tc>
        <w:tc>
          <w:tcPr>
            <w:tcW w:w="2091" w:type="dxa"/>
            <w:shd w:val="clear" w:color="auto" w:fill="F4B083" w:themeFill="accent2" w:themeFillTint="99"/>
            <w:vAlign w:val="center"/>
          </w:tcPr>
          <w:p w14:paraId="44739D25" w14:textId="244E0A3F" w:rsidR="00750D44" w:rsidRDefault="00750D44" w:rsidP="00FD6902">
            <w:pPr>
              <w:autoSpaceDE w:val="0"/>
              <w:autoSpaceDN w:val="0"/>
              <w:adjustRightInd w:val="0"/>
              <w:jc w:val="center"/>
              <w:rPr>
                <w:rFonts w:cstheme="minorHAnsi"/>
                <w:color w:val="000000"/>
              </w:rPr>
            </w:pPr>
            <w:r>
              <w:rPr>
                <w:rFonts w:cstheme="minorHAnsi"/>
                <w:color w:val="000000"/>
              </w:rPr>
              <w:t>MARGEN FIJO</w:t>
            </w:r>
          </w:p>
        </w:tc>
        <w:tc>
          <w:tcPr>
            <w:tcW w:w="2092" w:type="dxa"/>
            <w:shd w:val="clear" w:color="auto" w:fill="F4B083" w:themeFill="accent2" w:themeFillTint="99"/>
            <w:vAlign w:val="center"/>
          </w:tcPr>
          <w:p w14:paraId="22607600" w14:textId="0BEFE9CE" w:rsidR="00750D44" w:rsidRDefault="00750D44" w:rsidP="00FD6902">
            <w:pPr>
              <w:autoSpaceDE w:val="0"/>
              <w:autoSpaceDN w:val="0"/>
              <w:adjustRightInd w:val="0"/>
              <w:jc w:val="center"/>
              <w:rPr>
                <w:rFonts w:cstheme="minorHAnsi"/>
                <w:color w:val="000000"/>
              </w:rPr>
            </w:pPr>
            <w:r>
              <w:rPr>
                <w:rFonts w:cstheme="minorHAnsi"/>
                <w:color w:val="000000"/>
              </w:rPr>
              <w:t>PROPORCIÓN P</w:t>
            </w:r>
          </w:p>
        </w:tc>
      </w:tr>
      <w:tr w:rsidR="00750D44" w14:paraId="29BCD82D" w14:textId="77777777" w:rsidTr="00FD6902">
        <w:tc>
          <w:tcPr>
            <w:tcW w:w="2091" w:type="dxa"/>
            <w:vAlign w:val="center"/>
          </w:tcPr>
          <w:p w14:paraId="1302E625" w14:textId="5B0136D7" w:rsidR="00750D44" w:rsidRDefault="00750D44" w:rsidP="00FD6902">
            <w:pPr>
              <w:autoSpaceDE w:val="0"/>
              <w:autoSpaceDN w:val="0"/>
              <w:adjustRightInd w:val="0"/>
              <w:jc w:val="center"/>
              <w:rPr>
                <w:rFonts w:cstheme="minorHAnsi"/>
                <w:color w:val="000000"/>
              </w:rPr>
            </w:pPr>
            <w:r>
              <w:rPr>
                <w:rFonts w:cstheme="minorHAnsi"/>
                <w:color w:val="000000"/>
              </w:rPr>
              <w:t>0</w:t>
            </w:r>
            <w:r w:rsidR="002501DA">
              <w:rPr>
                <w:rFonts w:cstheme="minorHAnsi"/>
                <w:color w:val="000000"/>
              </w:rPr>
              <w:t xml:space="preserve"> </w:t>
            </w:r>
            <w:r>
              <w:rPr>
                <w:rFonts w:cstheme="minorHAnsi"/>
                <w:color w:val="000000"/>
              </w:rPr>
              <w:t>g</w:t>
            </w:r>
            <w:r w:rsidR="002501DA">
              <w:rPr>
                <w:rFonts w:cstheme="minorHAnsi"/>
                <w:color w:val="000000"/>
              </w:rPr>
              <w:t xml:space="preserve"> </w:t>
            </w:r>
            <w:r>
              <w:rPr>
                <w:rFonts w:cstheme="minorHAnsi"/>
                <w:color w:val="000000"/>
              </w:rPr>
              <w:t>HC</w:t>
            </w:r>
            <w:r w:rsidR="002501DA">
              <w:rPr>
                <w:rFonts w:cstheme="minorHAnsi"/>
                <w:color w:val="000000"/>
              </w:rPr>
              <w:t>/kg</w:t>
            </w:r>
          </w:p>
        </w:tc>
        <w:tc>
          <w:tcPr>
            <w:tcW w:w="2091" w:type="dxa"/>
            <w:vAlign w:val="center"/>
          </w:tcPr>
          <w:p w14:paraId="7143E7E3" w14:textId="46D38B8B" w:rsidR="00750D44" w:rsidRDefault="00750D44" w:rsidP="00FD6902">
            <w:pPr>
              <w:autoSpaceDE w:val="0"/>
              <w:autoSpaceDN w:val="0"/>
              <w:adjustRightInd w:val="0"/>
              <w:jc w:val="center"/>
              <w:rPr>
                <w:rFonts w:cstheme="minorHAnsi"/>
                <w:color w:val="000000"/>
              </w:rPr>
            </w:pPr>
            <w:r>
              <w:rPr>
                <w:rFonts w:cstheme="minorHAnsi"/>
                <w:color w:val="000000"/>
              </w:rPr>
              <w:t>43</w:t>
            </w:r>
          </w:p>
        </w:tc>
        <w:tc>
          <w:tcPr>
            <w:tcW w:w="2091" w:type="dxa"/>
            <w:vAlign w:val="center"/>
          </w:tcPr>
          <w:p w14:paraId="5523F67C" w14:textId="3C9D4038" w:rsidR="00750D44" w:rsidRDefault="00750D44" w:rsidP="00FD6902">
            <w:pPr>
              <w:autoSpaceDE w:val="0"/>
              <w:autoSpaceDN w:val="0"/>
              <w:adjustRightInd w:val="0"/>
              <w:jc w:val="center"/>
              <w:rPr>
                <w:rFonts w:cstheme="minorHAnsi"/>
                <w:color w:val="000000"/>
              </w:rPr>
            </w:pPr>
            <w:r>
              <w:rPr>
                <w:rFonts w:cstheme="minorHAnsi"/>
                <w:color w:val="000000"/>
              </w:rPr>
              <w:t>7</w:t>
            </w:r>
          </w:p>
        </w:tc>
        <w:tc>
          <w:tcPr>
            <w:tcW w:w="2091" w:type="dxa"/>
            <w:vAlign w:val="center"/>
          </w:tcPr>
          <w:p w14:paraId="5FB3D92C" w14:textId="062FDFD9" w:rsidR="00750D44" w:rsidRDefault="00750D44" w:rsidP="00FD6902">
            <w:pPr>
              <w:autoSpaceDE w:val="0"/>
              <w:autoSpaceDN w:val="0"/>
              <w:adjustRightInd w:val="0"/>
              <w:jc w:val="center"/>
              <w:rPr>
                <w:rFonts w:cstheme="minorHAnsi"/>
                <w:color w:val="000000"/>
              </w:rPr>
            </w:pPr>
            <w:r>
              <w:rPr>
                <w:rFonts w:cstheme="minorHAnsi"/>
                <w:color w:val="000000"/>
              </w:rPr>
              <w:t>50</w:t>
            </w:r>
          </w:p>
        </w:tc>
        <w:tc>
          <w:tcPr>
            <w:tcW w:w="2092" w:type="dxa"/>
            <w:vAlign w:val="center"/>
          </w:tcPr>
          <w:p w14:paraId="119F5CEE" w14:textId="64BD294E" w:rsidR="00750D44" w:rsidRDefault="00FD6902" w:rsidP="00FD6902">
            <w:pPr>
              <w:autoSpaceDE w:val="0"/>
              <w:autoSpaceDN w:val="0"/>
              <w:adjustRightInd w:val="0"/>
              <w:jc w:val="center"/>
              <w:rPr>
                <w:rFonts w:cstheme="minorHAnsi"/>
                <w:color w:val="000000"/>
              </w:rPr>
            </w:pPr>
            <w:r>
              <w:rPr>
                <w:rFonts w:cstheme="minorHAnsi"/>
                <w:color w:val="000000"/>
              </w:rPr>
              <w:t>0.86</w:t>
            </w:r>
          </w:p>
        </w:tc>
      </w:tr>
      <w:tr w:rsidR="00750D44" w14:paraId="266C5E08" w14:textId="77777777" w:rsidTr="00FD6902">
        <w:tc>
          <w:tcPr>
            <w:tcW w:w="2091" w:type="dxa"/>
            <w:vAlign w:val="center"/>
          </w:tcPr>
          <w:p w14:paraId="4CBDF549" w14:textId="1FFD9A8E" w:rsidR="00750D44" w:rsidRDefault="00750D44" w:rsidP="00FD6902">
            <w:pPr>
              <w:autoSpaceDE w:val="0"/>
              <w:autoSpaceDN w:val="0"/>
              <w:adjustRightInd w:val="0"/>
              <w:jc w:val="center"/>
              <w:rPr>
                <w:rFonts w:cstheme="minorHAnsi"/>
                <w:color w:val="000000"/>
              </w:rPr>
            </w:pPr>
            <w:r>
              <w:rPr>
                <w:rFonts w:cstheme="minorHAnsi"/>
                <w:color w:val="000000"/>
              </w:rPr>
              <w:t>10</w:t>
            </w:r>
            <w:r w:rsidR="002501DA">
              <w:rPr>
                <w:rFonts w:cstheme="minorHAnsi"/>
                <w:color w:val="000000"/>
              </w:rPr>
              <w:t xml:space="preserve"> </w:t>
            </w:r>
            <w:r w:rsidR="002501DA">
              <w:rPr>
                <w:rFonts w:cstheme="minorHAnsi"/>
                <w:color w:val="000000"/>
              </w:rPr>
              <w:t>g HC/kg</w:t>
            </w:r>
          </w:p>
        </w:tc>
        <w:tc>
          <w:tcPr>
            <w:tcW w:w="2091" w:type="dxa"/>
            <w:vAlign w:val="center"/>
          </w:tcPr>
          <w:p w14:paraId="2E77E18A" w14:textId="45FACCC4" w:rsidR="00750D44" w:rsidRDefault="00750D44" w:rsidP="00FD6902">
            <w:pPr>
              <w:autoSpaceDE w:val="0"/>
              <w:autoSpaceDN w:val="0"/>
              <w:adjustRightInd w:val="0"/>
              <w:jc w:val="center"/>
              <w:rPr>
                <w:rFonts w:cstheme="minorHAnsi"/>
                <w:color w:val="000000"/>
              </w:rPr>
            </w:pPr>
            <w:r>
              <w:rPr>
                <w:rFonts w:cstheme="minorHAnsi"/>
                <w:color w:val="000000"/>
              </w:rPr>
              <w:t>38</w:t>
            </w:r>
          </w:p>
        </w:tc>
        <w:tc>
          <w:tcPr>
            <w:tcW w:w="2091" w:type="dxa"/>
            <w:vAlign w:val="center"/>
          </w:tcPr>
          <w:p w14:paraId="481433D0" w14:textId="0D69CCC6" w:rsidR="00750D44" w:rsidRDefault="00750D44" w:rsidP="00FD6902">
            <w:pPr>
              <w:autoSpaceDE w:val="0"/>
              <w:autoSpaceDN w:val="0"/>
              <w:adjustRightInd w:val="0"/>
              <w:jc w:val="center"/>
              <w:rPr>
                <w:rFonts w:cstheme="minorHAnsi"/>
                <w:color w:val="000000"/>
              </w:rPr>
            </w:pPr>
            <w:r>
              <w:rPr>
                <w:rFonts w:cstheme="minorHAnsi"/>
                <w:color w:val="000000"/>
              </w:rPr>
              <w:t>12</w:t>
            </w:r>
          </w:p>
        </w:tc>
        <w:tc>
          <w:tcPr>
            <w:tcW w:w="2091" w:type="dxa"/>
            <w:vAlign w:val="center"/>
          </w:tcPr>
          <w:p w14:paraId="4A1493BF" w14:textId="1BE34F79" w:rsidR="00750D44" w:rsidRDefault="00750D44" w:rsidP="00FD6902">
            <w:pPr>
              <w:autoSpaceDE w:val="0"/>
              <w:autoSpaceDN w:val="0"/>
              <w:adjustRightInd w:val="0"/>
              <w:jc w:val="center"/>
              <w:rPr>
                <w:rFonts w:cstheme="minorHAnsi"/>
                <w:color w:val="000000"/>
              </w:rPr>
            </w:pPr>
            <w:r>
              <w:rPr>
                <w:rFonts w:cstheme="minorHAnsi"/>
                <w:color w:val="000000"/>
              </w:rPr>
              <w:t>50</w:t>
            </w:r>
          </w:p>
        </w:tc>
        <w:tc>
          <w:tcPr>
            <w:tcW w:w="2092" w:type="dxa"/>
            <w:vAlign w:val="center"/>
          </w:tcPr>
          <w:p w14:paraId="1274D06B" w14:textId="0BB90F98" w:rsidR="00750D44" w:rsidRDefault="00FD6902" w:rsidP="00FD6902">
            <w:pPr>
              <w:autoSpaceDE w:val="0"/>
              <w:autoSpaceDN w:val="0"/>
              <w:adjustRightInd w:val="0"/>
              <w:jc w:val="center"/>
              <w:rPr>
                <w:rFonts w:cstheme="minorHAnsi"/>
                <w:color w:val="000000"/>
              </w:rPr>
            </w:pPr>
            <w:r>
              <w:rPr>
                <w:rFonts w:cstheme="minorHAnsi"/>
                <w:color w:val="000000"/>
              </w:rPr>
              <w:t>0.76</w:t>
            </w:r>
          </w:p>
        </w:tc>
      </w:tr>
      <w:tr w:rsidR="00750D44" w14:paraId="77CCF163" w14:textId="77777777" w:rsidTr="00FD6902">
        <w:tc>
          <w:tcPr>
            <w:tcW w:w="2091" w:type="dxa"/>
            <w:vAlign w:val="center"/>
          </w:tcPr>
          <w:p w14:paraId="2660257C" w14:textId="4236DC70" w:rsidR="00750D44" w:rsidRDefault="00750D44" w:rsidP="00FD6902">
            <w:pPr>
              <w:autoSpaceDE w:val="0"/>
              <w:autoSpaceDN w:val="0"/>
              <w:adjustRightInd w:val="0"/>
              <w:jc w:val="center"/>
              <w:rPr>
                <w:rFonts w:cstheme="minorHAnsi"/>
                <w:color w:val="000000"/>
              </w:rPr>
            </w:pPr>
            <w:r>
              <w:rPr>
                <w:rFonts w:cstheme="minorHAnsi"/>
                <w:color w:val="000000"/>
              </w:rPr>
              <w:t>25</w:t>
            </w:r>
            <w:r w:rsidR="002501DA">
              <w:rPr>
                <w:rFonts w:cstheme="minorHAnsi"/>
                <w:color w:val="000000"/>
              </w:rPr>
              <w:t xml:space="preserve"> </w:t>
            </w:r>
            <w:r w:rsidR="002501DA">
              <w:rPr>
                <w:rFonts w:cstheme="minorHAnsi"/>
                <w:color w:val="000000"/>
              </w:rPr>
              <w:t>g HC/kg</w:t>
            </w:r>
          </w:p>
        </w:tc>
        <w:tc>
          <w:tcPr>
            <w:tcW w:w="2091" w:type="dxa"/>
            <w:vAlign w:val="center"/>
          </w:tcPr>
          <w:p w14:paraId="518AD1F3" w14:textId="7F6B7F30" w:rsidR="00750D44" w:rsidRDefault="00FD6902" w:rsidP="00FD6902">
            <w:pPr>
              <w:autoSpaceDE w:val="0"/>
              <w:autoSpaceDN w:val="0"/>
              <w:adjustRightInd w:val="0"/>
              <w:jc w:val="center"/>
              <w:rPr>
                <w:rFonts w:cstheme="minorHAnsi"/>
                <w:color w:val="000000"/>
              </w:rPr>
            </w:pPr>
            <w:r>
              <w:rPr>
                <w:rFonts w:cstheme="minorHAnsi"/>
                <w:color w:val="000000"/>
              </w:rPr>
              <w:t>25</w:t>
            </w:r>
          </w:p>
        </w:tc>
        <w:tc>
          <w:tcPr>
            <w:tcW w:w="2091" w:type="dxa"/>
            <w:vAlign w:val="center"/>
          </w:tcPr>
          <w:p w14:paraId="55A53131" w14:textId="181EFE05" w:rsidR="00750D44" w:rsidRDefault="00FD6902" w:rsidP="00FD6902">
            <w:pPr>
              <w:autoSpaceDE w:val="0"/>
              <w:autoSpaceDN w:val="0"/>
              <w:adjustRightInd w:val="0"/>
              <w:jc w:val="center"/>
              <w:rPr>
                <w:rFonts w:cstheme="minorHAnsi"/>
                <w:color w:val="000000"/>
              </w:rPr>
            </w:pPr>
            <w:r>
              <w:rPr>
                <w:rFonts w:cstheme="minorHAnsi"/>
                <w:color w:val="000000"/>
              </w:rPr>
              <w:t>25</w:t>
            </w:r>
          </w:p>
        </w:tc>
        <w:tc>
          <w:tcPr>
            <w:tcW w:w="2091" w:type="dxa"/>
            <w:vAlign w:val="center"/>
          </w:tcPr>
          <w:p w14:paraId="3D5CFD71" w14:textId="43F64C40" w:rsidR="00750D44" w:rsidRDefault="00FD6902" w:rsidP="00FD6902">
            <w:pPr>
              <w:autoSpaceDE w:val="0"/>
              <w:autoSpaceDN w:val="0"/>
              <w:adjustRightInd w:val="0"/>
              <w:jc w:val="center"/>
              <w:rPr>
                <w:rFonts w:cstheme="minorHAnsi"/>
                <w:color w:val="000000"/>
              </w:rPr>
            </w:pPr>
            <w:r>
              <w:rPr>
                <w:rFonts w:cstheme="minorHAnsi"/>
                <w:color w:val="000000"/>
              </w:rPr>
              <w:t>50</w:t>
            </w:r>
          </w:p>
        </w:tc>
        <w:tc>
          <w:tcPr>
            <w:tcW w:w="2092" w:type="dxa"/>
            <w:vAlign w:val="center"/>
          </w:tcPr>
          <w:p w14:paraId="3373AD52" w14:textId="04245C40" w:rsidR="00750D44" w:rsidRDefault="00FD6902" w:rsidP="00FD6902">
            <w:pPr>
              <w:autoSpaceDE w:val="0"/>
              <w:autoSpaceDN w:val="0"/>
              <w:adjustRightInd w:val="0"/>
              <w:jc w:val="center"/>
              <w:rPr>
                <w:rFonts w:cstheme="minorHAnsi"/>
                <w:color w:val="000000"/>
              </w:rPr>
            </w:pPr>
            <w:r>
              <w:rPr>
                <w:rFonts w:cstheme="minorHAnsi"/>
                <w:color w:val="000000"/>
              </w:rPr>
              <w:t>0.5</w:t>
            </w:r>
          </w:p>
        </w:tc>
      </w:tr>
      <w:tr w:rsidR="00750D44" w14:paraId="5996ECCD" w14:textId="77777777" w:rsidTr="00FD6902">
        <w:tc>
          <w:tcPr>
            <w:tcW w:w="2091" w:type="dxa"/>
            <w:vAlign w:val="center"/>
          </w:tcPr>
          <w:p w14:paraId="0C555190" w14:textId="7E60EC57" w:rsidR="00750D44" w:rsidRDefault="00750D44" w:rsidP="00FD6902">
            <w:pPr>
              <w:autoSpaceDE w:val="0"/>
              <w:autoSpaceDN w:val="0"/>
              <w:adjustRightInd w:val="0"/>
              <w:jc w:val="center"/>
              <w:rPr>
                <w:rFonts w:cstheme="minorHAnsi"/>
                <w:color w:val="000000"/>
              </w:rPr>
            </w:pPr>
            <w:r>
              <w:rPr>
                <w:rFonts w:cstheme="minorHAnsi"/>
                <w:color w:val="000000"/>
              </w:rPr>
              <w:t>50</w:t>
            </w:r>
            <w:r w:rsidR="002501DA">
              <w:rPr>
                <w:rFonts w:cstheme="minorHAnsi"/>
                <w:color w:val="000000"/>
              </w:rPr>
              <w:t xml:space="preserve"> </w:t>
            </w:r>
            <w:r w:rsidR="002501DA">
              <w:rPr>
                <w:rFonts w:cstheme="minorHAnsi"/>
                <w:color w:val="000000"/>
              </w:rPr>
              <w:t>g HC/kg</w:t>
            </w:r>
          </w:p>
        </w:tc>
        <w:tc>
          <w:tcPr>
            <w:tcW w:w="2091" w:type="dxa"/>
            <w:vAlign w:val="center"/>
          </w:tcPr>
          <w:p w14:paraId="4026B8AF" w14:textId="2F63A70B" w:rsidR="00750D44" w:rsidRDefault="00FD6902" w:rsidP="00FD6902">
            <w:pPr>
              <w:autoSpaceDE w:val="0"/>
              <w:autoSpaceDN w:val="0"/>
              <w:adjustRightInd w:val="0"/>
              <w:jc w:val="center"/>
              <w:rPr>
                <w:rFonts w:cstheme="minorHAnsi"/>
                <w:color w:val="000000"/>
              </w:rPr>
            </w:pPr>
            <w:r>
              <w:rPr>
                <w:rFonts w:cstheme="minorHAnsi"/>
                <w:color w:val="000000"/>
              </w:rPr>
              <w:t>13</w:t>
            </w:r>
          </w:p>
        </w:tc>
        <w:tc>
          <w:tcPr>
            <w:tcW w:w="2091" w:type="dxa"/>
            <w:vAlign w:val="center"/>
          </w:tcPr>
          <w:p w14:paraId="2887F455" w14:textId="7541B784" w:rsidR="00750D44" w:rsidRDefault="00FD6902" w:rsidP="00FD6902">
            <w:pPr>
              <w:autoSpaceDE w:val="0"/>
              <w:autoSpaceDN w:val="0"/>
              <w:adjustRightInd w:val="0"/>
              <w:jc w:val="center"/>
              <w:rPr>
                <w:rFonts w:cstheme="minorHAnsi"/>
                <w:color w:val="000000"/>
              </w:rPr>
            </w:pPr>
            <w:r>
              <w:rPr>
                <w:rFonts w:cstheme="minorHAnsi"/>
                <w:color w:val="000000"/>
              </w:rPr>
              <w:t>37</w:t>
            </w:r>
          </w:p>
        </w:tc>
        <w:tc>
          <w:tcPr>
            <w:tcW w:w="2091" w:type="dxa"/>
            <w:vAlign w:val="center"/>
          </w:tcPr>
          <w:p w14:paraId="02B523CB" w14:textId="71876577" w:rsidR="00750D44" w:rsidRDefault="00FD6902" w:rsidP="00FD6902">
            <w:pPr>
              <w:autoSpaceDE w:val="0"/>
              <w:autoSpaceDN w:val="0"/>
              <w:adjustRightInd w:val="0"/>
              <w:jc w:val="center"/>
              <w:rPr>
                <w:rFonts w:cstheme="minorHAnsi"/>
                <w:color w:val="000000"/>
              </w:rPr>
            </w:pPr>
            <w:r>
              <w:rPr>
                <w:rFonts w:cstheme="minorHAnsi"/>
                <w:color w:val="000000"/>
              </w:rPr>
              <w:t>50</w:t>
            </w:r>
          </w:p>
        </w:tc>
        <w:tc>
          <w:tcPr>
            <w:tcW w:w="2092" w:type="dxa"/>
            <w:vAlign w:val="center"/>
          </w:tcPr>
          <w:p w14:paraId="7A2ADE16" w14:textId="042B27A9" w:rsidR="00750D44" w:rsidRDefault="00FD6902" w:rsidP="00FD6902">
            <w:pPr>
              <w:autoSpaceDE w:val="0"/>
              <w:autoSpaceDN w:val="0"/>
              <w:adjustRightInd w:val="0"/>
              <w:jc w:val="center"/>
              <w:rPr>
                <w:rFonts w:cstheme="minorHAnsi"/>
                <w:color w:val="000000"/>
              </w:rPr>
            </w:pPr>
            <w:r>
              <w:rPr>
                <w:rFonts w:cstheme="minorHAnsi"/>
                <w:color w:val="000000"/>
              </w:rPr>
              <w:t>0.26</w:t>
            </w:r>
          </w:p>
        </w:tc>
      </w:tr>
      <w:tr w:rsidR="00750D44" w14:paraId="711F8048" w14:textId="77777777" w:rsidTr="00FD6902">
        <w:tc>
          <w:tcPr>
            <w:tcW w:w="2091" w:type="dxa"/>
            <w:vAlign w:val="center"/>
          </w:tcPr>
          <w:p w14:paraId="0E075A27" w14:textId="77777777" w:rsidR="00750D44" w:rsidRDefault="00750D44" w:rsidP="00FD6902">
            <w:pPr>
              <w:autoSpaceDE w:val="0"/>
              <w:autoSpaceDN w:val="0"/>
              <w:adjustRightInd w:val="0"/>
              <w:jc w:val="center"/>
              <w:rPr>
                <w:rFonts w:cstheme="minorHAnsi"/>
                <w:color w:val="000000"/>
              </w:rPr>
            </w:pPr>
          </w:p>
        </w:tc>
        <w:tc>
          <w:tcPr>
            <w:tcW w:w="2091" w:type="dxa"/>
            <w:vAlign w:val="center"/>
          </w:tcPr>
          <w:p w14:paraId="4B1A504D" w14:textId="77777777" w:rsidR="00750D44" w:rsidRDefault="00750D44" w:rsidP="00FD6902">
            <w:pPr>
              <w:autoSpaceDE w:val="0"/>
              <w:autoSpaceDN w:val="0"/>
              <w:adjustRightInd w:val="0"/>
              <w:jc w:val="center"/>
              <w:rPr>
                <w:rFonts w:cstheme="minorHAnsi"/>
                <w:color w:val="000000"/>
              </w:rPr>
            </w:pPr>
          </w:p>
        </w:tc>
        <w:tc>
          <w:tcPr>
            <w:tcW w:w="2091" w:type="dxa"/>
            <w:vAlign w:val="center"/>
          </w:tcPr>
          <w:p w14:paraId="4B877469" w14:textId="77777777" w:rsidR="00750D44" w:rsidRDefault="00750D44" w:rsidP="00FD6902">
            <w:pPr>
              <w:autoSpaceDE w:val="0"/>
              <w:autoSpaceDN w:val="0"/>
              <w:adjustRightInd w:val="0"/>
              <w:jc w:val="center"/>
              <w:rPr>
                <w:rFonts w:cstheme="minorHAnsi"/>
                <w:color w:val="000000"/>
              </w:rPr>
            </w:pPr>
          </w:p>
        </w:tc>
        <w:tc>
          <w:tcPr>
            <w:tcW w:w="2091" w:type="dxa"/>
            <w:vAlign w:val="center"/>
          </w:tcPr>
          <w:p w14:paraId="2689C334" w14:textId="503B9B8F" w:rsidR="00750D44" w:rsidRDefault="00FD6902" w:rsidP="00FD6902">
            <w:pPr>
              <w:autoSpaceDE w:val="0"/>
              <w:autoSpaceDN w:val="0"/>
              <w:adjustRightInd w:val="0"/>
              <w:jc w:val="center"/>
              <w:rPr>
                <w:rFonts w:cstheme="minorHAnsi"/>
                <w:color w:val="000000"/>
              </w:rPr>
            </w:pPr>
            <w:r>
              <w:rPr>
                <w:rFonts w:cstheme="minorHAnsi"/>
                <w:color w:val="000000"/>
              </w:rPr>
              <w:t>200</w:t>
            </w:r>
          </w:p>
        </w:tc>
        <w:tc>
          <w:tcPr>
            <w:tcW w:w="2092" w:type="dxa"/>
            <w:vAlign w:val="center"/>
          </w:tcPr>
          <w:p w14:paraId="0E125A51" w14:textId="77777777" w:rsidR="00750D44" w:rsidRDefault="00750D44" w:rsidP="00FD6902">
            <w:pPr>
              <w:autoSpaceDE w:val="0"/>
              <w:autoSpaceDN w:val="0"/>
              <w:adjustRightInd w:val="0"/>
              <w:jc w:val="center"/>
              <w:rPr>
                <w:rFonts w:cstheme="minorHAnsi"/>
                <w:color w:val="000000"/>
              </w:rPr>
            </w:pPr>
          </w:p>
        </w:tc>
      </w:tr>
    </w:tbl>
    <w:p w14:paraId="0FC90325" w14:textId="77777777" w:rsidR="00237BFE" w:rsidRDefault="00237BFE" w:rsidP="009D1370">
      <w:pPr>
        <w:autoSpaceDE w:val="0"/>
        <w:autoSpaceDN w:val="0"/>
        <w:adjustRightInd w:val="0"/>
        <w:spacing w:after="0" w:line="240" w:lineRule="auto"/>
        <w:rPr>
          <w:rFonts w:cstheme="minorHAnsi"/>
          <w:color w:val="000000"/>
        </w:rPr>
      </w:pPr>
    </w:p>
    <w:p w14:paraId="36154276" w14:textId="4D07DCFA" w:rsidR="00237BFE" w:rsidRDefault="00237BFE" w:rsidP="009D1370">
      <w:pPr>
        <w:autoSpaceDE w:val="0"/>
        <w:autoSpaceDN w:val="0"/>
        <w:adjustRightInd w:val="0"/>
        <w:spacing w:after="0" w:line="240" w:lineRule="auto"/>
        <w:rPr>
          <w:rFonts w:cstheme="minorHAnsi"/>
          <w:color w:val="000000"/>
        </w:rPr>
      </w:pPr>
      <w:r>
        <w:rPr>
          <w:rFonts w:cstheme="minorHAnsi"/>
          <w:color w:val="000000"/>
        </w:rPr>
        <w:t xml:space="preserve">H0: la tasa de germinación </w:t>
      </w:r>
      <w:r w:rsidR="00FD6902">
        <w:rPr>
          <w:rFonts w:cstheme="minorHAnsi"/>
          <w:color w:val="000000"/>
        </w:rPr>
        <w:t xml:space="preserve">es independiente de </w:t>
      </w:r>
      <w:r>
        <w:rPr>
          <w:rFonts w:cstheme="minorHAnsi"/>
          <w:color w:val="000000"/>
        </w:rPr>
        <w:t>la presencia de HC en el suelo.</w:t>
      </w:r>
    </w:p>
    <w:p w14:paraId="0E4D98F0" w14:textId="30497EA3" w:rsidR="00342D01" w:rsidRDefault="00342D01" w:rsidP="009D1370">
      <w:pPr>
        <w:autoSpaceDE w:val="0"/>
        <w:autoSpaceDN w:val="0"/>
        <w:adjustRightInd w:val="0"/>
        <w:spacing w:after="0" w:line="240" w:lineRule="auto"/>
        <w:rPr>
          <w:rFonts w:cstheme="minorHAnsi"/>
          <w:color w:val="000000"/>
        </w:rPr>
      </w:pPr>
      <w:r>
        <w:rPr>
          <w:rFonts w:cstheme="minorHAnsi"/>
          <w:color w:val="000000"/>
        </w:rPr>
        <w:t xml:space="preserve">Ha: </w:t>
      </w:r>
      <w:r w:rsidR="00FD6902">
        <w:rPr>
          <w:rFonts w:cstheme="minorHAnsi"/>
          <w:color w:val="000000"/>
        </w:rPr>
        <w:t>la tasa de germinación esta asociada a la presencia de HC en el suelo.</w:t>
      </w:r>
    </w:p>
    <w:p w14:paraId="0E8BED70" w14:textId="29209A56" w:rsidR="00FD6902" w:rsidRDefault="00FD6902" w:rsidP="009D1370">
      <w:pPr>
        <w:autoSpaceDE w:val="0"/>
        <w:autoSpaceDN w:val="0"/>
        <w:adjustRightInd w:val="0"/>
        <w:spacing w:after="0" w:line="240" w:lineRule="auto"/>
        <w:rPr>
          <w:rFonts w:cstheme="minorHAnsi"/>
          <w:color w:val="000000"/>
        </w:rPr>
      </w:pPr>
    </w:p>
    <w:p w14:paraId="62CD9501" w14:textId="4BF87366" w:rsidR="00FD6902" w:rsidRDefault="00FD6902" w:rsidP="009D1370">
      <w:pPr>
        <w:autoSpaceDE w:val="0"/>
        <w:autoSpaceDN w:val="0"/>
        <w:adjustRightInd w:val="0"/>
        <w:spacing w:after="0" w:line="240" w:lineRule="auto"/>
        <w:rPr>
          <w:rFonts w:cstheme="minorHAnsi"/>
          <w:color w:val="000000"/>
        </w:rPr>
      </w:pPr>
      <w:r w:rsidRPr="009C5AE5">
        <w:rPr>
          <w:rFonts w:cstheme="minorHAnsi"/>
          <w:color w:val="000000"/>
          <w:highlight w:val="cyan"/>
        </w:rPr>
        <w:t>H0: Phi1=Phi2</w:t>
      </w:r>
    </w:p>
    <w:p w14:paraId="156FE6AD" w14:textId="0FF3E9F3" w:rsidR="00FD6902" w:rsidRDefault="00FD6902" w:rsidP="00FD6902">
      <w:pPr>
        <w:autoSpaceDE w:val="0"/>
        <w:autoSpaceDN w:val="0"/>
        <w:adjustRightInd w:val="0"/>
        <w:spacing w:after="0" w:line="240" w:lineRule="auto"/>
        <w:jc w:val="center"/>
        <w:rPr>
          <w:rFonts w:cstheme="minorHAnsi"/>
          <w:color w:val="000000"/>
        </w:rPr>
      </w:pPr>
      <w:r w:rsidRPr="00FD6902">
        <w:rPr>
          <w:rFonts w:cstheme="minorHAnsi"/>
          <w:noProof/>
          <w:color w:val="000000"/>
        </w:rPr>
        <w:lastRenderedPageBreak/>
        <w:drawing>
          <wp:inline distT="0" distB="0" distL="0" distR="0" wp14:anchorId="1B62D0B1" wp14:editId="38ECDFBB">
            <wp:extent cx="2934109" cy="3238952"/>
            <wp:effectExtent l="0" t="0" r="0" b="0"/>
            <wp:docPr id="13" name="Imagen 13"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abla&#10;&#10;Descripción generada automáticamente con confianza media"/>
                    <pic:cNvPicPr/>
                  </pic:nvPicPr>
                  <pic:blipFill>
                    <a:blip r:embed="rId13"/>
                    <a:stretch>
                      <a:fillRect/>
                    </a:stretch>
                  </pic:blipFill>
                  <pic:spPr>
                    <a:xfrm>
                      <a:off x="0" y="0"/>
                      <a:ext cx="2934109" cy="3238952"/>
                    </a:xfrm>
                    <a:prstGeom prst="rect">
                      <a:avLst/>
                    </a:prstGeom>
                  </pic:spPr>
                </pic:pic>
              </a:graphicData>
            </a:graphic>
          </wp:inline>
        </w:drawing>
      </w:r>
    </w:p>
    <w:p w14:paraId="7FFBB457" w14:textId="1C7DCDC9" w:rsidR="00FD6902" w:rsidRDefault="00FD6902" w:rsidP="00FD6902">
      <w:pPr>
        <w:autoSpaceDE w:val="0"/>
        <w:autoSpaceDN w:val="0"/>
        <w:adjustRightInd w:val="0"/>
        <w:spacing w:after="0" w:line="240" w:lineRule="auto"/>
        <w:jc w:val="both"/>
        <w:rPr>
          <w:rFonts w:cstheme="minorHAnsi"/>
          <w:color w:val="000000"/>
        </w:rPr>
      </w:pPr>
      <w:r>
        <w:rPr>
          <w:rFonts w:cstheme="minorHAnsi"/>
          <w:color w:val="000000"/>
        </w:rPr>
        <w:t>Debido a que el p-valor</w:t>
      </w:r>
      <w:r w:rsidR="00D06E9D">
        <w:rPr>
          <w:rFonts w:cstheme="minorHAnsi"/>
          <w:color w:val="000000"/>
        </w:rPr>
        <w:t xml:space="preserve"> (Chi-cuadrado</w:t>
      </w:r>
      <w:r w:rsidR="00D73AD5">
        <w:rPr>
          <w:rFonts w:cstheme="minorHAnsi"/>
          <w:color w:val="000000"/>
        </w:rPr>
        <w:t xml:space="preserve"> Pearson</w:t>
      </w:r>
      <w:r w:rsidR="00D06E9D">
        <w:rPr>
          <w:rFonts w:cstheme="minorHAnsi"/>
          <w:color w:val="000000"/>
        </w:rPr>
        <w:t>)</w:t>
      </w:r>
      <w:r>
        <w:rPr>
          <w:rFonts w:cstheme="minorHAnsi"/>
          <w:color w:val="000000"/>
        </w:rPr>
        <w:t xml:space="preserve"> es menor a</w:t>
      </w:r>
      <w:r w:rsidR="00D06E9D">
        <w:rPr>
          <w:rFonts w:cstheme="minorHAnsi"/>
          <w:color w:val="000000"/>
        </w:rPr>
        <w:t xml:space="preserve"> α</w:t>
      </w:r>
      <w:r>
        <w:rPr>
          <w:rFonts w:cstheme="minorHAnsi"/>
          <w:color w:val="000000"/>
        </w:rPr>
        <w:t xml:space="preserve">, </w:t>
      </w:r>
      <w:r w:rsidR="00D06E9D">
        <w:rPr>
          <w:rFonts w:cstheme="minorHAnsi"/>
          <w:color w:val="000000"/>
        </w:rPr>
        <w:t xml:space="preserve">entonces </w:t>
      </w:r>
      <w:r>
        <w:rPr>
          <w:rFonts w:cstheme="minorHAnsi"/>
          <w:color w:val="000000"/>
        </w:rPr>
        <w:t>se rechaza H0.</w:t>
      </w:r>
    </w:p>
    <w:p w14:paraId="7DC71715" w14:textId="53A00D24" w:rsidR="00FD6902" w:rsidRDefault="00FD6902" w:rsidP="00FD6902">
      <w:pPr>
        <w:autoSpaceDE w:val="0"/>
        <w:autoSpaceDN w:val="0"/>
        <w:adjustRightInd w:val="0"/>
        <w:spacing w:after="0" w:line="240" w:lineRule="auto"/>
        <w:jc w:val="both"/>
        <w:rPr>
          <w:rFonts w:cstheme="minorHAnsi"/>
          <w:color w:val="000000"/>
        </w:rPr>
      </w:pPr>
    </w:p>
    <w:p w14:paraId="3E24F286" w14:textId="156FEC1A" w:rsidR="009C5AE5" w:rsidRDefault="009C5AE5" w:rsidP="00FD6902">
      <w:pPr>
        <w:autoSpaceDE w:val="0"/>
        <w:autoSpaceDN w:val="0"/>
        <w:adjustRightInd w:val="0"/>
        <w:spacing w:after="0" w:line="240" w:lineRule="auto"/>
        <w:jc w:val="both"/>
        <w:rPr>
          <w:rFonts w:cstheme="minorHAnsi"/>
          <w:color w:val="000000"/>
        </w:rPr>
      </w:pPr>
      <w:r w:rsidRPr="009C5AE5">
        <w:rPr>
          <w:rFonts w:cstheme="minorHAnsi"/>
          <w:b/>
          <w:bCs/>
          <w:color w:val="000000"/>
        </w:rPr>
        <w:t>CONCLUSIÓN:</w:t>
      </w:r>
      <w:r>
        <w:rPr>
          <w:rFonts w:cstheme="minorHAnsi"/>
          <w:color w:val="000000"/>
        </w:rPr>
        <w:t xml:space="preserve"> queda demostrado que la tasa de germinación se ve afectada por la concentración de HC presentes en el suelo</w:t>
      </w:r>
      <w:r w:rsidR="00D06E9D">
        <w:rPr>
          <w:rFonts w:cstheme="minorHAnsi"/>
          <w:color w:val="000000"/>
        </w:rPr>
        <w:t xml:space="preserve"> (Existe una relación lineal).</w:t>
      </w:r>
    </w:p>
    <w:p w14:paraId="3FDCECDC" w14:textId="77777777" w:rsidR="00237BFE" w:rsidRDefault="00237BFE" w:rsidP="009D1370">
      <w:pPr>
        <w:autoSpaceDE w:val="0"/>
        <w:autoSpaceDN w:val="0"/>
        <w:adjustRightInd w:val="0"/>
        <w:spacing w:after="0" w:line="240" w:lineRule="auto"/>
        <w:rPr>
          <w:rFonts w:cstheme="minorHAnsi"/>
          <w:color w:val="000000"/>
        </w:rPr>
      </w:pPr>
    </w:p>
    <w:p w14:paraId="2CE75A3E" w14:textId="0314A4F8" w:rsidR="004C1398" w:rsidRDefault="00B11D1A" w:rsidP="004C1398">
      <w:pPr>
        <w:autoSpaceDE w:val="0"/>
        <w:autoSpaceDN w:val="0"/>
        <w:adjustRightInd w:val="0"/>
        <w:spacing w:after="0" w:line="240" w:lineRule="auto"/>
        <w:rPr>
          <w:rFonts w:cstheme="minorHAnsi"/>
          <w:b/>
          <w:bCs/>
        </w:rPr>
      </w:pPr>
      <w:r>
        <w:rPr>
          <w:rFonts w:cstheme="minorHAnsi"/>
          <w:color w:val="000000"/>
        </w:rPr>
        <w:t xml:space="preserve">3) Continuando con el ensayo anterior, en cada una de las semillas que germinaron se midió </w:t>
      </w:r>
      <w:r w:rsidR="00582269" w:rsidRPr="00E00370">
        <w:rPr>
          <w:rFonts w:cstheme="minorHAnsi"/>
          <w:color w:val="000000"/>
        </w:rPr>
        <w:t xml:space="preserve">la longitud </w:t>
      </w:r>
      <w:r w:rsidR="00E066A6" w:rsidRPr="00E00370">
        <w:rPr>
          <w:rFonts w:cstheme="minorHAnsi"/>
          <w:color w:val="000000"/>
        </w:rPr>
        <w:t>del brote</w:t>
      </w:r>
      <w:r w:rsidR="00AD0FA4" w:rsidRPr="00E00370">
        <w:rPr>
          <w:rFonts w:cstheme="minorHAnsi"/>
          <w:color w:val="000000"/>
        </w:rPr>
        <w:t xml:space="preserve"> </w:t>
      </w:r>
      <w:r w:rsidR="00FB3C7E" w:rsidRPr="00E00370">
        <w:rPr>
          <w:rFonts w:cstheme="minorHAnsi"/>
          <w:color w:val="000000"/>
        </w:rPr>
        <w:t xml:space="preserve">(resultados en </w:t>
      </w:r>
      <w:r w:rsidR="00FB3C7E" w:rsidRPr="00E00370">
        <w:rPr>
          <w:rFonts w:cstheme="minorHAnsi"/>
          <w:color w:val="0070C0"/>
        </w:rPr>
        <w:t>longitud.IDB2</w:t>
      </w:r>
      <w:r w:rsidR="00FB3C7E" w:rsidRPr="00E00370">
        <w:rPr>
          <w:rFonts w:cstheme="minorHAnsi"/>
          <w:color w:val="000000"/>
        </w:rPr>
        <w:t>)</w:t>
      </w:r>
      <w:r w:rsidR="00AD0FA4" w:rsidRPr="00E00370">
        <w:rPr>
          <w:rFonts w:cstheme="minorHAnsi"/>
          <w:color w:val="000000"/>
        </w:rPr>
        <w:t xml:space="preserve">, con el objeto de responder </w:t>
      </w:r>
      <w:r>
        <w:rPr>
          <w:rFonts w:cstheme="minorHAnsi"/>
          <w:color w:val="000000"/>
        </w:rPr>
        <w:t>cómo afecta la dosis de hidrocarburo al crecimiento de esta especie.</w:t>
      </w:r>
      <w:r w:rsidR="004C1398" w:rsidRPr="00E00370">
        <w:rPr>
          <w:rFonts w:cstheme="minorHAnsi"/>
          <w:b/>
          <w:bCs/>
        </w:rPr>
        <w:t xml:space="preserve"> ¿La variabilidad en la longitud de los </w:t>
      </w:r>
      <w:r w:rsidR="004C1398" w:rsidRPr="004C6DDF">
        <w:rPr>
          <w:rFonts w:cstheme="minorHAnsi"/>
          <w:b/>
          <w:bCs/>
        </w:rPr>
        <w:t xml:space="preserve">brotes es explicada </w:t>
      </w:r>
      <w:r w:rsidR="00BA3353" w:rsidRPr="004C6DDF">
        <w:rPr>
          <w:rFonts w:cstheme="minorHAnsi"/>
          <w:b/>
          <w:bCs/>
        </w:rPr>
        <w:t xml:space="preserve">en forma lineal </w:t>
      </w:r>
      <w:r w:rsidR="00F126C8" w:rsidRPr="004C6DDF">
        <w:rPr>
          <w:rFonts w:cstheme="minorHAnsi"/>
          <w:b/>
          <w:bCs/>
        </w:rPr>
        <w:t>por</w:t>
      </w:r>
      <w:r w:rsidR="004C1398" w:rsidRPr="004C6DDF">
        <w:rPr>
          <w:rFonts w:cstheme="minorHAnsi"/>
          <w:b/>
          <w:bCs/>
        </w:rPr>
        <w:t xml:space="preserve"> lo</w:t>
      </w:r>
      <w:r w:rsidR="004C1398" w:rsidRPr="00E00370">
        <w:rPr>
          <w:rFonts w:cstheme="minorHAnsi"/>
          <w:b/>
          <w:bCs/>
        </w:rPr>
        <w:t>s cambios en la concentración de HC en el suelo?</w:t>
      </w:r>
      <w:r w:rsidR="00F126C8" w:rsidRPr="00E00370">
        <w:rPr>
          <w:rFonts w:cstheme="minorHAnsi"/>
          <w:b/>
          <w:bCs/>
        </w:rPr>
        <w:t xml:space="preserve"> </w:t>
      </w:r>
    </w:p>
    <w:p w14:paraId="3478BEEA" w14:textId="1740DF9E" w:rsidR="003F4F95" w:rsidRDefault="003F4F95" w:rsidP="004C1398">
      <w:pPr>
        <w:autoSpaceDE w:val="0"/>
        <w:autoSpaceDN w:val="0"/>
        <w:adjustRightInd w:val="0"/>
        <w:spacing w:after="0" w:line="240" w:lineRule="auto"/>
        <w:rPr>
          <w:rFonts w:cstheme="minorHAnsi"/>
          <w:b/>
          <w:bCs/>
        </w:rPr>
      </w:pPr>
    </w:p>
    <w:p w14:paraId="054B0C62" w14:textId="73DD2C49" w:rsidR="004C6DDF" w:rsidRPr="00567B1F" w:rsidRDefault="004C6DDF" w:rsidP="00567B1F">
      <w:pPr>
        <w:pStyle w:val="Prrafodelista"/>
        <w:numPr>
          <w:ilvl w:val="0"/>
          <w:numId w:val="5"/>
        </w:numPr>
        <w:autoSpaceDE w:val="0"/>
        <w:autoSpaceDN w:val="0"/>
        <w:adjustRightInd w:val="0"/>
        <w:spacing w:after="0" w:line="240" w:lineRule="auto"/>
        <w:rPr>
          <w:rFonts w:cstheme="minorHAnsi"/>
          <w:b/>
          <w:bCs/>
        </w:rPr>
      </w:pPr>
      <w:r w:rsidRPr="00567B1F">
        <w:rPr>
          <w:rFonts w:cstheme="minorHAnsi"/>
          <w:b/>
          <w:bCs/>
        </w:rPr>
        <w:t>Identifique y clasifique las variables de interés</w:t>
      </w:r>
      <w:r w:rsidR="00DB7FC8">
        <w:rPr>
          <w:rFonts w:cstheme="minorHAnsi"/>
          <w:b/>
          <w:bCs/>
        </w:rPr>
        <w:t>.</w:t>
      </w:r>
    </w:p>
    <w:p w14:paraId="52F92A4A" w14:textId="06F8E4A2" w:rsidR="004C6DDF" w:rsidRDefault="004C6DDF" w:rsidP="0058528C">
      <w:pPr>
        <w:pStyle w:val="Prrafodelista"/>
        <w:numPr>
          <w:ilvl w:val="0"/>
          <w:numId w:val="5"/>
        </w:numPr>
        <w:autoSpaceDE w:val="0"/>
        <w:autoSpaceDN w:val="0"/>
        <w:adjustRightInd w:val="0"/>
        <w:spacing w:after="0" w:line="240" w:lineRule="auto"/>
        <w:rPr>
          <w:rFonts w:cstheme="minorHAnsi"/>
          <w:b/>
          <w:bCs/>
        </w:rPr>
      </w:pPr>
      <w:r w:rsidRPr="0058528C">
        <w:rPr>
          <w:rFonts w:cstheme="minorHAnsi"/>
          <w:b/>
          <w:bCs/>
        </w:rPr>
        <w:t>Estime el modelo propuesto en el análisis</w:t>
      </w:r>
      <w:r w:rsidR="0058528C" w:rsidRPr="0058528C">
        <w:rPr>
          <w:rFonts w:cstheme="minorHAnsi"/>
          <w:b/>
          <w:bCs/>
        </w:rPr>
        <w:t>,</w:t>
      </w:r>
      <w:r w:rsidR="00567B1F" w:rsidRPr="0058528C">
        <w:rPr>
          <w:rFonts w:cstheme="minorHAnsi"/>
          <w:b/>
          <w:bCs/>
        </w:rPr>
        <w:t xml:space="preserve"> </w:t>
      </w:r>
      <w:r w:rsidR="00C10BC2" w:rsidRPr="0058528C">
        <w:rPr>
          <w:rFonts w:cstheme="minorHAnsi"/>
          <w:b/>
          <w:bCs/>
        </w:rPr>
        <w:t xml:space="preserve">estudie </w:t>
      </w:r>
      <w:r w:rsidR="00567B1F" w:rsidRPr="0058528C">
        <w:rPr>
          <w:rFonts w:cstheme="minorHAnsi"/>
          <w:b/>
          <w:bCs/>
        </w:rPr>
        <w:t>su significación</w:t>
      </w:r>
      <w:r w:rsidR="0058528C" w:rsidRPr="0058528C">
        <w:rPr>
          <w:rFonts w:cstheme="minorHAnsi"/>
          <w:b/>
          <w:bCs/>
        </w:rPr>
        <w:t xml:space="preserve"> e </w:t>
      </w:r>
      <w:r w:rsidR="0058528C">
        <w:rPr>
          <w:rFonts w:cstheme="minorHAnsi"/>
          <w:b/>
          <w:bCs/>
        </w:rPr>
        <w:t>i</w:t>
      </w:r>
      <w:r w:rsidRPr="0058528C">
        <w:rPr>
          <w:rFonts w:cstheme="minorHAnsi"/>
          <w:b/>
          <w:bCs/>
        </w:rPr>
        <w:t>nterprete l</w:t>
      </w:r>
      <w:r w:rsidR="0058528C">
        <w:rPr>
          <w:rFonts w:cstheme="minorHAnsi"/>
          <w:b/>
          <w:bCs/>
        </w:rPr>
        <w:t>os parámetros estimados</w:t>
      </w:r>
      <w:r w:rsidRPr="0058528C">
        <w:rPr>
          <w:rFonts w:cstheme="minorHAnsi"/>
          <w:b/>
          <w:bCs/>
        </w:rPr>
        <w:t xml:space="preserve"> en términos del problema</w:t>
      </w:r>
      <w:r w:rsidR="00DB7FC8">
        <w:rPr>
          <w:rFonts w:cstheme="minorHAnsi"/>
          <w:b/>
          <w:bCs/>
        </w:rPr>
        <w:t>.</w:t>
      </w:r>
    </w:p>
    <w:p w14:paraId="1567D4ED" w14:textId="5BB90E75" w:rsidR="00DB7FC8" w:rsidRPr="0058528C" w:rsidRDefault="00DB7FC8" w:rsidP="0058528C">
      <w:pPr>
        <w:pStyle w:val="Prrafodelista"/>
        <w:numPr>
          <w:ilvl w:val="0"/>
          <w:numId w:val="5"/>
        </w:numPr>
        <w:autoSpaceDE w:val="0"/>
        <w:autoSpaceDN w:val="0"/>
        <w:adjustRightInd w:val="0"/>
        <w:spacing w:after="0" w:line="240" w:lineRule="auto"/>
        <w:rPr>
          <w:rFonts w:cstheme="minorHAnsi"/>
          <w:b/>
          <w:bCs/>
        </w:rPr>
      </w:pPr>
      <w:r>
        <w:rPr>
          <w:rFonts w:cstheme="minorHAnsi"/>
          <w:b/>
          <w:bCs/>
        </w:rPr>
        <w:t>Interprete el coeficiente de determinación.</w:t>
      </w:r>
    </w:p>
    <w:p w14:paraId="3E9FE93A" w14:textId="268404A6" w:rsidR="004C6DDF" w:rsidRDefault="004C6DDF" w:rsidP="004C1398">
      <w:pPr>
        <w:autoSpaceDE w:val="0"/>
        <w:autoSpaceDN w:val="0"/>
        <w:adjustRightInd w:val="0"/>
        <w:spacing w:after="0" w:line="240" w:lineRule="auto"/>
        <w:rPr>
          <w:rFonts w:cstheme="minorHAnsi"/>
          <w:b/>
          <w:bCs/>
          <w:highlight w:val="yellow"/>
        </w:rPr>
      </w:pPr>
    </w:p>
    <w:p w14:paraId="31B3223B" w14:textId="66B65596" w:rsidR="00544DEF" w:rsidRPr="00544DEF" w:rsidRDefault="00544DEF" w:rsidP="004C1398">
      <w:pPr>
        <w:autoSpaceDE w:val="0"/>
        <w:autoSpaceDN w:val="0"/>
        <w:adjustRightInd w:val="0"/>
        <w:spacing w:after="0" w:line="240" w:lineRule="auto"/>
        <w:rPr>
          <w:rFonts w:cstheme="minorHAnsi"/>
          <w:b/>
          <w:bCs/>
          <w:color w:val="FF0000"/>
          <w:u w:val="single"/>
        </w:rPr>
      </w:pPr>
      <w:r w:rsidRPr="00544DEF">
        <w:rPr>
          <w:rFonts w:cstheme="minorHAnsi"/>
          <w:b/>
          <w:bCs/>
          <w:color w:val="FF0000"/>
          <w:u w:val="single"/>
        </w:rPr>
        <w:t xml:space="preserve">PRUEBA DE HIPÓTESIS: </w:t>
      </w:r>
      <w:r w:rsidR="00750D44">
        <w:rPr>
          <w:rFonts w:cstheme="minorHAnsi"/>
          <w:b/>
          <w:bCs/>
          <w:color w:val="FF0000"/>
          <w:u w:val="single"/>
        </w:rPr>
        <w:t>REGRESIÓN</w:t>
      </w:r>
      <w:r w:rsidRPr="00544DEF">
        <w:rPr>
          <w:rFonts w:cstheme="minorHAnsi"/>
          <w:b/>
          <w:bCs/>
          <w:color w:val="FF0000"/>
          <w:u w:val="single"/>
        </w:rPr>
        <w:t xml:space="preserve"> LINEAL SIMPLE</w:t>
      </w:r>
    </w:p>
    <w:p w14:paraId="0A79FD0D" w14:textId="57BE4DB5" w:rsidR="004C6DDF" w:rsidRDefault="004C6DDF" w:rsidP="004C1398">
      <w:pPr>
        <w:autoSpaceDE w:val="0"/>
        <w:autoSpaceDN w:val="0"/>
        <w:adjustRightInd w:val="0"/>
        <w:spacing w:after="0" w:line="240" w:lineRule="auto"/>
        <w:rPr>
          <w:rFonts w:cstheme="minorHAnsi"/>
          <w:b/>
          <w:bCs/>
        </w:rPr>
      </w:pPr>
    </w:p>
    <w:p w14:paraId="3AB809F9" w14:textId="55AEE592" w:rsidR="00544DEF" w:rsidRDefault="009C5AE5" w:rsidP="004C1398">
      <w:pPr>
        <w:autoSpaceDE w:val="0"/>
        <w:autoSpaceDN w:val="0"/>
        <w:adjustRightInd w:val="0"/>
        <w:spacing w:after="0" w:line="240" w:lineRule="auto"/>
        <w:rPr>
          <w:rFonts w:cstheme="minorHAnsi"/>
        </w:rPr>
      </w:pPr>
      <w:r>
        <w:rPr>
          <w:rFonts w:cstheme="minorHAnsi"/>
          <w:b/>
          <w:bCs/>
        </w:rPr>
        <w:t xml:space="preserve">UNIDAD EXPERIMENTAL: </w:t>
      </w:r>
      <w:r>
        <w:rPr>
          <w:rFonts w:cstheme="minorHAnsi"/>
        </w:rPr>
        <w:t>semillas que germinaron.</w:t>
      </w:r>
    </w:p>
    <w:p w14:paraId="31A9FE9D" w14:textId="7423D95D" w:rsidR="009C5AE5" w:rsidRDefault="009C5AE5" w:rsidP="004C1398">
      <w:pPr>
        <w:autoSpaceDE w:val="0"/>
        <w:autoSpaceDN w:val="0"/>
        <w:adjustRightInd w:val="0"/>
        <w:spacing w:after="0" w:line="240" w:lineRule="auto"/>
        <w:rPr>
          <w:rFonts w:cstheme="minorHAnsi"/>
        </w:rPr>
      </w:pPr>
      <w:r w:rsidRPr="009C5AE5">
        <w:rPr>
          <w:rFonts w:cstheme="minorHAnsi"/>
          <w:b/>
          <w:bCs/>
        </w:rPr>
        <w:t>VARIABLE RESPUESTA:</w:t>
      </w:r>
      <w:r>
        <w:rPr>
          <w:rFonts w:cstheme="minorHAnsi"/>
        </w:rPr>
        <w:t xml:space="preserve"> longitud del brote</w:t>
      </w:r>
      <w:r w:rsidR="004F01DF">
        <w:rPr>
          <w:rFonts w:cstheme="minorHAnsi"/>
        </w:rPr>
        <w:t xml:space="preserve"> (Cuantitativa continua)</w:t>
      </w:r>
    </w:p>
    <w:p w14:paraId="514E7518" w14:textId="35E25270" w:rsidR="009C5AE5" w:rsidRDefault="009C5AE5" w:rsidP="004C1398">
      <w:pPr>
        <w:autoSpaceDE w:val="0"/>
        <w:autoSpaceDN w:val="0"/>
        <w:adjustRightInd w:val="0"/>
        <w:spacing w:after="0" w:line="240" w:lineRule="auto"/>
        <w:rPr>
          <w:rFonts w:cstheme="minorHAnsi"/>
        </w:rPr>
      </w:pPr>
      <w:r w:rsidRPr="009C5AE5">
        <w:rPr>
          <w:rFonts w:cstheme="minorHAnsi"/>
          <w:b/>
          <w:bCs/>
        </w:rPr>
        <w:t>VARIABLE EXPLICATIVA:</w:t>
      </w:r>
      <w:r>
        <w:rPr>
          <w:rFonts w:cstheme="minorHAnsi"/>
        </w:rPr>
        <w:t xml:space="preserve"> concentración de HC en el suelo</w:t>
      </w:r>
      <w:r w:rsidR="004F01DF">
        <w:rPr>
          <w:rFonts w:cstheme="minorHAnsi"/>
        </w:rPr>
        <w:t xml:space="preserve"> (Cuantitativa, fija).</w:t>
      </w:r>
    </w:p>
    <w:p w14:paraId="341D4F48" w14:textId="63775904" w:rsidR="009C5AE5" w:rsidRDefault="009C5AE5" w:rsidP="004C1398">
      <w:pPr>
        <w:autoSpaceDE w:val="0"/>
        <w:autoSpaceDN w:val="0"/>
        <w:adjustRightInd w:val="0"/>
        <w:spacing w:after="0" w:line="240" w:lineRule="auto"/>
        <w:rPr>
          <w:rFonts w:cstheme="minorHAnsi"/>
        </w:rPr>
      </w:pPr>
    </w:p>
    <w:p w14:paraId="749EE2D0" w14:textId="738A3360" w:rsidR="009C5AE5" w:rsidRDefault="009C5AE5" w:rsidP="004C1398">
      <w:pPr>
        <w:autoSpaceDE w:val="0"/>
        <w:autoSpaceDN w:val="0"/>
        <w:adjustRightInd w:val="0"/>
        <w:spacing w:after="0" w:line="240" w:lineRule="auto"/>
        <w:rPr>
          <w:rFonts w:cstheme="minorHAnsi"/>
        </w:rPr>
      </w:pPr>
      <w:r>
        <w:rPr>
          <w:rFonts w:cstheme="minorHAnsi"/>
        </w:rPr>
        <w:t xml:space="preserve">H0: la variabilidad de la longitud del brote de las semillas de Cortadera no se explica linealmente por la variación de la concentración de HC en el suelo. </w:t>
      </w:r>
    </w:p>
    <w:p w14:paraId="550FADAC" w14:textId="76773E53" w:rsidR="009C5AE5" w:rsidRDefault="009C5AE5" w:rsidP="004C1398">
      <w:pPr>
        <w:autoSpaceDE w:val="0"/>
        <w:autoSpaceDN w:val="0"/>
        <w:adjustRightInd w:val="0"/>
        <w:spacing w:after="0" w:line="240" w:lineRule="auto"/>
        <w:rPr>
          <w:rFonts w:cstheme="minorHAnsi"/>
        </w:rPr>
      </w:pPr>
      <w:r>
        <w:rPr>
          <w:rFonts w:cstheme="minorHAnsi"/>
        </w:rPr>
        <w:t>Ha: la variabilidad de la longitud del brote de las semillas de Cortadera se explica linealmente por la variación de la concentración de HC en el suelo.</w:t>
      </w:r>
    </w:p>
    <w:p w14:paraId="579EF9A6" w14:textId="3D7F3281" w:rsidR="009C5AE5" w:rsidRDefault="009C5AE5" w:rsidP="004C1398">
      <w:pPr>
        <w:autoSpaceDE w:val="0"/>
        <w:autoSpaceDN w:val="0"/>
        <w:adjustRightInd w:val="0"/>
        <w:spacing w:after="0" w:line="240" w:lineRule="auto"/>
        <w:rPr>
          <w:rFonts w:cstheme="minorHAnsi"/>
        </w:rPr>
      </w:pPr>
    </w:p>
    <w:p w14:paraId="53C150D5" w14:textId="04CD72D6" w:rsidR="009C5AE5" w:rsidRPr="009C5AE5" w:rsidRDefault="009C5AE5" w:rsidP="004C1398">
      <w:pPr>
        <w:autoSpaceDE w:val="0"/>
        <w:autoSpaceDN w:val="0"/>
        <w:adjustRightInd w:val="0"/>
        <w:spacing w:after="0" w:line="240" w:lineRule="auto"/>
        <w:rPr>
          <w:rFonts w:cstheme="minorHAnsi"/>
          <w:highlight w:val="cyan"/>
        </w:rPr>
      </w:pPr>
      <w:r w:rsidRPr="009C5AE5">
        <w:rPr>
          <w:rFonts w:cstheme="minorHAnsi"/>
          <w:highlight w:val="cyan"/>
        </w:rPr>
        <w:t>H0: β1=0</w:t>
      </w:r>
    </w:p>
    <w:p w14:paraId="3D9DF986" w14:textId="42FF9D58" w:rsidR="009C5AE5" w:rsidRPr="009C5AE5" w:rsidRDefault="009C5AE5" w:rsidP="004C1398">
      <w:pPr>
        <w:autoSpaceDE w:val="0"/>
        <w:autoSpaceDN w:val="0"/>
        <w:adjustRightInd w:val="0"/>
        <w:spacing w:after="0" w:line="240" w:lineRule="auto"/>
        <w:rPr>
          <w:rFonts w:cstheme="minorHAnsi"/>
        </w:rPr>
      </w:pPr>
      <w:r w:rsidRPr="009C5AE5">
        <w:rPr>
          <w:rFonts w:cstheme="minorHAnsi"/>
          <w:highlight w:val="cyan"/>
        </w:rPr>
        <w:t>Ha: β1≠0</w:t>
      </w:r>
    </w:p>
    <w:p w14:paraId="3BF12B0A" w14:textId="7F8FA621" w:rsidR="004C1398" w:rsidRDefault="004C1398" w:rsidP="009D1370">
      <w:pPr>
        <w:autoSpaceDE w:val="0"/>
        <w:autoSpaceDN w:val="0"/>
        <w:adjustRightInd w:val="0"/>
        <w:spacing w:after="0" w:line="240" w:lineRule="auto"/>
        <w:rPr>
          <w:rFonts w:cstheme="minorHAnsi"/>
          <w:color w:val="000000"/>
          <w:sz w:val="20"/>
          <w:szCs w:val="20"/>
        </w:rPr>
      </w:pPr>
    </w:p>
    <w:p w14:paraId="52B68244" w14:textId="1E857322" w:rsidR="00582269" w:rsidRDefault="009C5AE5" w:rsidP="00D15A7F">
      <w:pPr>
        <w:autoSpaceDE w:val="0"/>
        <w:autoSpaceDN w:val="0"/>
        <w:adjustRightInd w:val="0"/>
        <w:spacing w:after="0" w:line="240" w:lineRule="auto"/>
        <w:rPr>
          <w:rFonts w:cstheme="minorHAnsi"/>
          <w:b/>
          <w:bCs/>
          <w:sz w:val="20"/>
          <w:szCs w:val="20"/>
        </w:rPr>
      </w:pPr>
      <w:r w:rsidRPr="009C5AE5">
        <w:rPr>
          <w:rFonts w:cstheme="minorHAnsi"/>
          <w:b/>
          <w:bCs/>
          <w:sz w:val="20"/>
          <w:szCs w:val="20"/>
        </w:rPr>
        <w:t>SUPUESTOS:</w:t>
      </w:r>
    </w:p>
    <w:p w14:paraId="009E9BF9" w14:textId="58FCD33E" w:rsidR="009C5AE5" w:rsidRDefault="009C5AE5" w:rsidP="00D15A7F">
      <w:pPr>
        <w:autoSpaceDE w:val="0"/>
        <w:autoSpaceDN w:val="0"/>
        <w:adjustRightInd w:val="0"/>
        <w:spacing w:after="0" w:line="240" w:lineRule="auto"/>
        <w:rPr>
          <w:rFonts w:cstheme="minorHAnsi"/>
          <w:b/>
          <w:bCs/>
          <w:sz w:val="20"/>
          <w:szCs w:val="20"/>
        </w:rPr>
      </w:pPr>
      <w:r>
        <w:rPr>
          <w:rFonts w:cstheme="minorHAnsi"/>
          <w:b/>
          <w:bCs/>
          <w:sz w:val="20"/>
          <w:szCs w:val="20"/>
        </w:rPr>
        <w:t>Tiene que ser una muestra aleatoria, independiente, con distribución normal</w:t>
      </w:r>
      <w:r w:rsidR="00422A02">
        <w:rPr>
          <w:rFonts w:cstheme="minorHAnsi"/>
          <w:b/>
          <w:bCs/>
          <w:sz w:val="20"/>
          <w:szCs w:val="20"/>
        </w:rPr>
        <w:t>, presentar linealidad e igualdad de varianza.</w:t>
      </w:r>
    </w:p>
    <w:p w14:paraId="7640DF97" w14:textId="39F93AB1" w:rsidR="00422A02" w:rsidRDefault="00422A02" w:rsidP="00D06E9D">
      <w:pPr>
        <w:autoSpaceDE w:val="0"/>
        <w:autoSpaceDN w:val="0"/>
        <w:adjustRightInd w:val="0"/>
        <w:spacing w:after="0" w:line="240" w:lineRule="auto"/>
        <w:rPr>
          <w:rFonts w:cstheme="minorHAnsi"/>
          <w:sz w:val="20"/>
          <w:szCs w:val="20"/>
        </w:rPr>
      </w:pPr>
      <w:r w:rsidRPr="00422A02">
        <w:rPr>
          <w:rFonts w:cstheme="minorHAnsi"/>
          <w:noProof/>
          <w:sz w:val="20"/>
          <w:szCs w:val="20"/>
        </w:rPr>
        <w:lastRenderedPageBreak/>
        <w:drawing>
          <wp:inline distT="0" distB="0" distL="0" distR="0" wp14:anchorId="20B07F7A" wp14:editId="2E174131">
            <wp:extent cx="3105583" cy="2686425"/>
            <wp:effectExtent l="0" t="0" r="0" b="0"/>
            <wp:docPr id="14" name="Imagen 1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Aplicación&#10;&#10;Descripción generada automáticamente"/>
                    <pic:cNvPicPr/>
                  </pic:nvPicPr>
                  <pic:blipFill>
                    <a:blip r:embed="rId14"/>
                    <a:stretch>
                      <a:fillRect/>
                    </a:stretch>
                  </pic:blipFill>
                  <pic:spPr>
                    <a:xfrm>
                      <a:off x="0" y="0"/>
                      <a:ext cx="3105583" cy="2686425"/>
                    </a:xfrm>
                    <a:prstGeom prst="rect">
                      <a:avLst/>
                    </a:prstGeom>
                  </pic:spPr>
                </pic:pic>
              </a:graphicData>
            </a:graphic>
          </wp:inline>
        </w:drawing>
      </w:r>
      <w:r w:rsidR="00D06E9D" w:rsidRPr="00422A02">
        <w:rPr>
          <w:rFonts w:cstheme="minorHAnsi"/>
          <w:noProof/>
          <w:sz w:val="20"/>
          <w:szCs w:val="20"/>
        </w:rPr>
        <w:drawing>
          <wp:inline distT="0" distB="0" distL="0" distR="0" wp14:anchorId="294D7C8E" wp14:editId="1CB02EC7">
            <wp:extent cx="3086531" cy="2715004"/>
            <wp:effectExtent l="0" t="0" r="0" b="9525"/>
            <wp:docPr id="15" name="Imagen 15"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Gráfico&#10;&#10;Descripción generada automáticamente con confianza media"/>
                    <pic:cNvPicPr/>
                  </pic:nvPicPr>
                  <pic:blipFill>
                    <a:blip r:embed="rId15"/>
                    <a:stretch>
                      <a:fillRect/>
                    </a:stretch>
                  </pic:blipFill>
                  <pic:spPr>
                    <a:xfrm>
                      <a:off x="0" y="0"/>
                      <a:ext cx="3086531" cy="2715004"/>
                    </a:xfrm>
                    <a:prstGeom prst="rect">
                      <a:avLst/>
                    </a:prstGeom>
                  </pic:spPr>
                </pic:pic>
              </a:graphicData>
            </a:graphic>
          </wp:inline>
        </w:drawing>
      </w:r>
    </w:p>
    <w:p w14:paraId="462C32DC" w14:textId="2FFE613A" w:rsidR="00422A02" w:rsidRDefault="00422A02" w:rsidP="00D06E9D">
      <w:pPr>
        <w:autoSpaceDE w:val="0"/>
        <w:autoSpaceDN w:val="0"/>
        <w:adjustRightInd w:val="0"/>
        <w:spacing w:after="0" w:line="240" w:lineRule="auto"/>
        <w:jc w:val="right"/>
        <w:rPr>
          <w:rFonts w:cstheme="minorHAnsi"/>
          <w:sz w:val="20"/>
          <w:szCs w:val="20"/>
        </w:rPr>
      </w:pPr>
    </w:p>
    <w:p w14:paraId="20BAE8CE" w14:textId="29F14AD1" w:rsidR="00422A02" w:rsidRDefault="00422A02" w:rsidP="00422A02">
      <w:pPr>
        <w:autoSpaceDE w:val="0"/>
        <w:autoSpaceDN w:val="0"/>
        <w:adjustRightInd w:val="0"/>
        <w:spacing w:after="0" w:line="240" w:lineRule="auto"/>
        <w:jc w:val="center"/>
        <w:rPr>
          <w:rFonts w:cstheme="minorHAnsi"/>
          <w:sz w:val="20"/>
          <w:szCs w:val="20"/>
        </w:rPr>
      </w:pPr>
      <w:r w:rsidRPr="00422A02">
        <w:rPr>
          <w:rFonts w:cstheme="minorHAnsi"/>
          <w:noProof/>
          <w:sz w:val="20"/>
          <w:szCs w:val="20"/>
        </w:rPr>
        <w:drawing>
          <wp:inline distT="0" distB="0" distL="0" distR="0" wp14:anchorId="20625CCF" wp14:editId="788F3BAD">
            <wp:extent cx="3629532" cy="1771897"/>
            <wp:effectExtent l="0" t="0" r="9525" b="0"/>
            <wp:docPr id="16" name="Imagen 16"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con confianza baja"/>
                    <pic:cNvPicPr/>
                  </pic:nvPicPr>
                  <pic:blipFill>
                    <a:blip r:embed="rId16"/>
                    <a:stretch>
                      <a:fillRect/>
                    </a:stretch>
                  </pic:blipFill>
                  <pic:spPr>
                    <a:xfrm>
                      <a:off x="0" y="0"/>
                      <a:ext cx="3629532" cy="1771897"/>
                    </a:xfrm>
                    <a:prstGeom prst="rect">
                      <a:avLst/>
                    </a:prstGeom>
                  </pic:spPr>
                </pic:pic>
              </a:graphicData>
            </a:graphic>
          </wp:inline>
        </w:drawing>
      </w:r>
    </w:p>
    <w:p w14:paraId="28D00E37" w14:textId="56C9C257" w:rsidR="00422A02" w:rsidRDefault="00422A02" w:rsidP="00422A02">
      <w:pPr>
        <w:autoSpaceDE w:val="0"/>
        <w:autoSpaceDN w:val="0"/>
        <w:adjustRightInd w:val="0"/>
        <w:spacing w:after="0" w:line="240" w:lineRule="auto"/>
        <w:jc w:val="center"/>
        <w:rPr>
          <w:rFonts w:cstheme="minorHAnsi"/>
          <w:sz w:val="20"/>
          <w:szCs w:val="20"/>
        </w:rPr>
      </w:pPr>
      <w:r w:rsidRPr="00422A02">
        <w:rPr>
          <w:rFonts w:cstheme="minorHAnsi"/>
          <w:noProof/>
          <w:sz w:val="20"/>
          <w:szCs w:val="20"/>
        </w:rPr>
        <w:drawing>
          <wp:inline distT="0" distB="0" distL="0" distR="0" wp14:anchorId="238C24A8" wp14:editId="52670F7B">
            <wp:extent cx="3419952" cy="838317"/>
            <wp:effectExtent l="0" t="0" r="9525" b="0"/>
            <wp:docPr id="17" name="Imagen 17"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exto&#10;&#10;Descripción generada automáticamente con confianza baja"/>
                    <pic:cNvPicPr/>
                  </pic:nvPicPr>
                  <pic:blipFill>
                    <a:blip r:embed="rId17"/>
                    <a:stretch>
                      <a:fillRect/>
                    </a:stretch>
                  </pic:blipFill>
                  <pic:spPr>
                    <a:xfrm>
                      <a:off x="0" y="0"/>
                      <a:ext cx="3419952" cy="838317"/>
                    </a:xfrm>
                    <a:prstGeom prst="rect">
                      <a:avLst/>
                    </a:prstGeom>
                  </pic:spPr>
                </pic:pic>
              </a:graphicData>
            </a:graphic>
          </wp:inline>
        </w:drawing>
      </w:r>
    </w:p>
    <w:p w14:paraId="15316996" w14:textId="4681669B" w:rsidR="00422A02" w:rsidRDefault="00422A02" w:rsidP="00422A02">
      <w:pPr>
        <w:autoSpaceDE w:val="0"/>
        <w:autoSpaceDN w:val="0"/>
        <w:adjustRightInd w:val="0"/>
        <w:spacing w:after="0" w:line="240" w:lineRule="auto"/>
        <w:jc w:val="both"/>
        <w:rPr>
          <w:rFonts w:cstheme="minorHAnsi"/>
          <w:sz w:val="20"/>
          <w:szCs w:val="20"/>
        </w:rPr>
      </w:pPr>
      <w:r>
        <w:rPr>
          <w:rFonts w:cstheme="minorHAnsi"/>
          <w:sz w:val="20"/>
          <w:szCs w:val="20"/>
        </w:rPr>
        <w:t>Debido a que el p-valor es menor que α (α=0.05), se rechaza H0.</w:t>
      </w:r>
    </w:p>
    <w:p w14:paraId="6D4A32EE" w14:textId="77777777" w:rsidR="004F01DF" w:rsidRDefault="004F01DF" w:rsidP="00422A02">
      <w:pPr>
        <w:autoSpaceDE w:val="0"/>
        <w:autoSpaceDN w:val="0"/>
        <w:adjustRightInd w:val="0"/>
        <w:spacing w:after="0" w:line="240" w:lineRule="auto"/>
        <w:jc w:val="both"/>
        <w:rPr>
          <w:rFonts w:cstheme="minorHAnsi"/>
          <w:sz w:val="20"/>
          <w:szCs w:val="20"/>
        </w:rPr>
      </w:pPr>
    </w:p>
    <w:p w14:paraId="6E99EFA4" w14:textId="07BC8F57" w:rsidR="001314E9" w:rsidRDefault="001314E9" w:rsidP="001314E9">
      <w:pPr>
        <w:autoSpaceDE w:val="0"/>
        <w:autoSpaceDN w:val="0"/>
        <w:adjustRightInd w:val="0"/>
        <w:spacing w:after="0" w:line="240" w:lineRule="auto"/>
        <w:jc w:val="center"/>
        <w:rPr>
          <w:rFonts w:cstheme="minorHAnsi"/>
          <w:sz w:val="20"/>
          <w:szCs w:val="20"/>
        </w:rPr>
      </w:pPr>
      <w:r w:rsidRPr="001314E9">
        <w:rPr>
          <w:rFonts w:cstheme="minorHAnsi"/>
          <w:noProof/>
          <w:sz w:val="20"/>
          <w:szCs w:val="20"/>
        </w:rPr>
        <w:drawing>
          <wp:inline distT="0" distB="0" distL="0" distR="0" wp14:anchorId="67D3B0FA" wp14:editId="3F3965C0">
            <wp:extent cx="3391373" cy="838317"/>
            <wp:effectExtent l="0" t="0" r="0" b="0"/>
            <wp:docPr id="18" name="Imagen 18" descr="Text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exto, Tabla&#10;&#10;Descripción generada automáticamente"/>
                    <pic:cNvPicPr/>
                  </pic:nvPicPr>
                  <pic:blipFill>
                    <a:blip r:embed="rId18"/>
                    <a:stretch>
                      <a:fillRect/>
                    </a:stretch>
                  </pic:blipFill>
                  <pic:spPr>
                    <a:xfrm>
                      <a:off x="0" y="0"/>
                      <a:ext cx="3391373" cy="838317"/>
                    </a:xfrm>
                    <a:prstGeom prst="rect">
                      <a:avLst/>
                    </a:prstGeom>
                  </pic:spPr>
                </pic:pic>
              </a:graphicData>
            </a:graphic>
          </wp:inline>
        </w:drawing>
      </w:r>
    </w:p>
    <w:p w14:paraId="610F9D02" w14:textId="3EA0C028" w:rsidR="00422A02" w:rsidRDefault="0025203D" w:rsidP="00422A02">
      <w:pPr>
        <w:autoSpaceDE w:val="0"/>
        <w:autoSpaceDN w:val="0"/>
        <w:adjustRightInd w:val="0"/>
        <w:spacing w:after="0" w:line="240" w:lineRule="auto"/>
        <w:jc w:val="both"/>
        <w:rPr>
          <w:rFonts w:cstheme="minorHAnsi"/>
          <w:sz w:val="20"/>
          <w:szCs w:val="20"/>
        </w:rPr>
      </w:pPr>
      <w:r>
        <w:rPr>
          <w:rFonts w:cstheme="minorHAnsi"/>
          <w:noProof/>
        </w:rPr>
        <mc:AlternateContent>
          <mc:Choice Requires="wps">
            <w:drawing>
              <wp:anchor distT="0" distB="0" distL="114300" distR="114300" simplePos="0" relativeHeight="251665408" behindDoc="0" locked="0" layoutInCell="1" allowOverlap="1" wp14:anchorId="70DC0133" wp14:editId="179F5009">
                <wp:simplePos x="0" y="0"/>
                <wp:positionH relativeFrom="column">
                  <wp:posOffset>463834</wp:posOffset>
                </wp:positionH>
                <wp:positionV relativeFrom="paragraph">
                  <wp:posOffset>83659</wp:posOffset>
                </wp:positionV>
                <wp:extent cx="129654" cy="0"/>
                <wp:effectExtent l="0" t="76200" r="22860" b="95250"/>
                <wp:wrapNone/>
                <wp:docPr id="20" name="Conector recto de flecha 20"/>
                <wp:cNvGraphicFramePr/>
                <a:graphic xmlns:a="http://schemas.openxmlformats.org/drawingml/2006/main">
                  <a:graphicData uri="http://schemas.microsoft.com/office/word/2010/wordprocessingShape">
                    <wps:wsp>
                      <wps:cNvCnPr/>
                      <wps:spPr>
                        <a:xfrm>
                          <a:off x="0" y="0"/>
                          <a:ext cx="12965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F4F4102" id="_x0000_t32" coordsize="21600,21600" o:spt="32" o:oned="t" path="m,l21600,21600e" filled="f">
                <v:path arrowok="t" fillok="f" o:connecttype="none"/>
                <o:lock v:ext="edit" shapetype="t"/>
              </v:shapetype>
              <v:shape id="Conector recto de flecha 20" o:spid="_x0000_s1026" type="#_x0000_t32" style="position:absolute;margin-left:36.5pt;margin-top:6.6pt;width:10.2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" strokecolor="black [3200]" strokeweight=".5pt">
                <v:stroke endarrow="block" joinstyle="miter"/>
              </v:shape>
            </w:pict>
          </mc:Fallback>
        </mc:AlternateContent>
      </w:r>
      <w:r w:rsidR="001314E9">
        <w:rPr>
          <w:rFonts w:cstheme="minorHAnsi"/>
          <w:sz w:val="20"/>
          <w:szCs w:val="20"/>
        </w:rPr>
        <w:t>R</w:t>
      </w:r>
      <w:r w:rsidR="001314E9">
        <w:rPr>
          <w:rFonts w:cstheme="minorHAnsi"/>
          <w:sz w:val="20"/>
          <w:szCs w:val="20"/>
          <w:vertAlign w:val="superscript"/>
        </w:rPr>
        <w:t>2</w:t>
      </w:r>
      <w:r w:rsidR="001314E9">
        <w:rPr>
          <w:rFonts w:cstheme="minorHAnsi"/>
          <w:sz w:val="20"/>
          <w:szCs w:val="20"/>
        </w:rPr>
        <w:t xml:space="preserve">: 0.73    </w:t>
      </w:r>
      <w:r>
        <w:rPr>
          <w:rFonts w:cstheme="minorHAnsi"/>
          <w:sz w:val="20"/>
          <w:szCs w:val="20"/>
        </w:rPr>
        <w:t xml:space="preserve">   </w:t>
      </w:r>
      <w:r w:rsidR="001314E9">
        <w:rPr>
          <w:rFonts w:cstheme="minorHAnsi"/>
          <w:sz w:val="20"/>
          <w:szCs w:val="20"/>
        </w:rPr>
        <w:t>Indica si hay un buen ajuste al modelo</w:t>
      </w:r>
      <w:r>
        <w:rPr>
          <w:rFonts w:cstheme="minorHAnsi"/>
          <w:sz w:val="20"/>
          <w:szCs w:val="20"/>
        </w:rPr>
        <w:t xml:space="preserve">. En este caso muestra que un 73% </w:t>
      </w:r>
      <w:r w:rsidR="004F01DF">
        <w:rPr>
          <w:rFonts w:cstheme="minorHAnsi"/>
          <w:sz w:val="20"/>
          <w:szCs w:val="20"/>
        </w:rPr>
        <w:t>de</w:t>
      </w:r>
      <w:r>
        <w:rPr>
          <w:rFonts w:cstheme="minorHAnsi"/>
          <w:sz w:val="20"/>
          <w:szCs w:val="20"/>
        </w:rPr>
        <w:t xml:space="preserve"> la variabilidad de la longitud del brote est</w:t>
      </w:r>
      <w:r w:rsidR="00E24302">
        <w:rPr>
          <w:rFonts w:cstheme="minorHAnsi"/>
          <w:sz w:val="20"/>
          <w:szCs w:val="20"/>
        </w:rPr>
        <w:t>a</w:t>
      </w:r>
      <w:r>
        <w:rPr>
          <w:rFonts w:cstheme="minorHAnsi"/>
          <w:sz w:val="20"/>
          <w:szCs w:val="20"/>
        </w:rPr>
        <w:t xml:space="preserve"> explicada por los cambios en la concentración de HC en el suelo. El 27% restante es error (Residuos).</w:t>
      </w:r>
    </w:p>
    <w:p w14:paraId="07179EFD" w14:textId="06769AB6" w:rsidR="0025203D" w:rsidRDefault="0025203D" w:rsidP="0025203D">
      <w:pPr>
        <w:autoSpaceDE w:val="0"/>
        <w:autoSpaceDN w:val="0"/>
        <w:adjustRightInd w:val="0"/>
        <w:spacing w:after="0" w:line="240" w:lineRule="auto"/>
        <w:jc w:val="center"/>
        <w:rPr>
          <w:rFonts w:cstheme="minorHAnsi"/>
          <w:sz w:val="20"/>
          <w:szCs w:val="20"/>
        </w:rPr>
      </w:pPr>
      <w:r w:rsidRPr="0025203D">
        <w:rPr>
          <w:rFonts w:cstheme="minorHAnsi"/>
          <w:noProof/>
          <w:sz w:val="20"/>
          <w:szCs w:val="20"/>
        </w:rPr>
        <w:drawing>
          <wp:inline distT="0" distB="0" distL="0" distR="0" wp14:anchorId="500906FE" wp14:editId="055E1C76">
            <wp:extent cx="4820323" cy="809738"/>
            <wp:effectExtent l="0" t="0" r="0" b="9525"/>
            <wp:docPr id="19" name="Imagen 19"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exto&#10;&#10;Descripción generada automáticamente con confianza baja"/>
                    <pic:cNvPicPr/>
                  </pic:nvPicPr>
                  <pic:blipFill>
                    <a:blip r:embed="rId19"/>
                    <a:stretch>
                      <a:fillRect/>
                    </a:stretch>
                  </pic:blipFill>
                  <pic:spPr>
                    <a:xfrm>
                      <a:off x="0" y="0"/>
                      <a:ext cx="4820323" cy="809738"/>
                    </a:xfrm>
                    <a:prstGeom prst="rect">
                      <a:avLst/>
                    </a:prstGeom>
                  </pic:spPr>
                </pic:pic>
              </a:graphicData>
            </a:graphic>
          </wp:inline>
        </w:drawing>
      </w:r>
    </w:p>
    <w:p w14:paraId="0F19E24E" w14:textId="1629BF3D" w:rsidR="0025203D" w:rsidRDefault="0025203D" w:rsidP="0025203D">
      <w:pPr>
        <w:autoSpaceDE w:val="0"/>
        <w:autoSpaceDN w:val="0"/>
        <w:adjustRightInd w:val="0"/>
        <w:spacing w:after="0" w:line="240" w:lineRule="auto"/>
        <w:jc w:val="both"/>
        <w:rPr>
          <w:rFonts w:cstheme="minorHAnsi"/>
          <w:sz w:val="20"/>
          <w:szCs w:val="20"/>
        </w:rPr>
      </w:pPr>
      <w:r w:rsidRPr="004F01DF">
        <w:rPr>
          <w:rFonts w:cstheme="minorHAnsi"/>
          <w:sz w:val="20"/>
          <w:szCs w:val="20"/>
          <w:highlight w:val="magenta"/>
        </w:rPr>
        <w:t>Modelo estimado:  Y= 48.11 – 0.69X</w:t>
      </w:r>
    </w:p>
    <w:p w14:paraId="5A9A4520" w14:textId="102674B0" w:rsidR="0025203D" w:rsidRDefault="0025203D" w:rsidP="0025203D">
      <w:pPr>
        <w:autoSpaceDE w:val="0"/>
        <w:autoSpaceDN w:val="0"/>
        <w:adjustRightInd w:val="0"/>
        <w:spacing w:after="0" w:line="240" w:lineRule="auto"/>
        <w:jc w:val="both"/>
        <w:rPr>
          <w:rFonts w:cstheme="minorHAnsi"/>
          <w:sz w:val="20"/>
          <w:szCs w:val="20"/>
        </w:rPr>
      </w:pPr>
      <w:r>
        <w:rPr>
          <w:rFonts w:cstheme="minorHAnsi"/>
          <w:sz w:val="20"/>
          <w:szCs w:val="20"/>
        </w:rPr>
        <w:t>Predicciones solo en el rango considerado de X</w:t>
      </w:r>
    </w:p>
    <w:p w14:paraId="2E57371D" w14:textId="0D219014" w:rsidR="0025203D" w:rsidRDefault="0025203D" w:rsidP="0025203D">
      <w:pPr>
        <w:autoSpaceDE w:val="0"/>
        <w:autoSpaceDN w:val="0"/>
        <w:adjustRightInd w:val="0"/>
        <w:spacing w:after="0" w:line="240" w:lineRule="auto"/>
        <w:jc w:val="both"/>
        <w:rPr>
          <w:rFonts w:cstheme="minorHAnsi"/>
          <w:sz w:val="20"/>
          <w:szCs w:val="20"/>
        </w:rPr>
      </w:pPr>
      <w:r>
        <w:rPr>
          <w:rFonts w:cstheme="minorHAnsi"/>
          <w:noProof/>
        </w:rPr>
        <mc:AlternateContent>
          <mc:Choice Requires="wps">
            <w:drawing>
              <wp:anchor distT="0" distB="0" distL="114300" distR="114300" simplePos="0" relativeHeight="251667456" behindDoc="0" locked="0" layoutInCell="1" allowOverlap="1" wp14:anchorId="62F1B1DD" wp14:editId="233474B0">
                <wp:simplePos x="0" y="0"/>
                <wp:positionH relativeFrom="column">
                  <wp:posOffset>2763672</wp:posOffset>
                </wp:positionH>
                <wp:positionV relativeFrom="paragraph">
                  <wp:posOffset>83024</wp:posOffset>
                </wp:positionV>
                <wp:extent cx="129654" cy="0"/>
                <wp:effectExtent l="0" t="76200" r="22860" b="95250"/>
                <wp:wrapNone/>
                <wp:docPr id="21" name="Conector recto de flecha 21"/>
                <wp:cNvGraphicFramePr/>
                <a:graphic xmlns:a="http://schemas.openxmlformats.org/drawingml/2006/main">
                  <a:graphicData uri="http://schemas.microsoft.com/office/word/2010/wordprocessingShape">
                    <wps:wsp>
                      <wps:cNvCnPr/>
                      <wps:spPr>
                        <a:xfrm>
                          <a:off x="0" y="0"/>
                          <a:ext cx="12965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8E705A" id="Conector recto de flecha 21" o:spid="_x0000_s1026" type="#_x0000_t32" style="position:absolute;margin-left:217.6pt;margin-top:6.55pt;width:10.2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" strokecolor="black [3200]" strokeweight=".5pt">
                <v:stroke endarrow="block" joinstyle="miter"/>
              </v:shape>
            </w:pict>
          </mc:Fallback>
        </mc:AlternateContent>
      </w:r>
      <w:r>
        <w:rPr>
          <w:rFonts w:cstheme="minorHAnsi"/>
          <w:sz w:val="20"/>
          <w:szCs w:val="20"/>
        </w:rPr>
        <w:t xml:space="preserve">Coeficientes de regresión: pendiente estimada= 48.11     Indica que ante </w:t>
      </w:r>
      <w:r w:rsidR="004F01DF">
        <w:rPr>
          <w:rFonts w:cstheme="minorHAnsi"/>
          <w:sz w:val="20"/>
          <w:szCs w:val="20"/>
        </w:rPr>
        <w:t>un aumento</w:t>
      </w:r>
      <w:r>
        <w:rPr>
          <w:rFonts w:cstheme="minorHAnsi"/>
          <w:sz w:val="20"/>
          <w:szCs w:val="20"/>
        </w:rPr>
        <w:t xml:space="preserve"> </w:t>
      </w:r>
      <w:r w:rsidR="004F01DF">
        <w:rPr>
          <w:rFonts w:cstheme="minorHAnsi"/>
          <w:sz w:val="20"/>
          <w:szCs w:val="20"/>
        </w:rPr>
        <w:t>de</w:t>
      </w:r>
      <w:r>
        <w:rPr>
          <w:rFonts w:cstheme="minorHAnsi"/>
          <w:sz w:val="20"/>
          <w:szCs w:val="20"/>
        </w:rPr>
        <w:t xml:space="preserve"> una unidad (g/kg) de HC</w:t>
      </w:r>
      <w:r w:rsidR="00E24302">
        <w:rPr>
          <w:rFonts w:cstheme="minorHAnsi"/>
          <w:sz w:val="20"/>
          <w:szCs w:val="20"/>
        </w:rPr>
        <w:t>,</w:t>
      </w:r>
      <w:r>
        <w:rPr>
          <w:rFonts w:cstheme="minorHAnsi"/>
          <w:sz w:val="20"/>
          <w:szCs w:val="20"/>
        </w:rPr>
        <w:t xml:space="preserve"> la longitud</w:t>
      </w:r>
      <w:r w:rsidR="00A61E5F">
        <w:rPr>
          <w:rFonts w:cstheme="minorHAnsi"/>
          <w:sz w:val="20"/>
          <w:szCs w:val="20"/>
        </w:rPr>
        <w:t xml:space="preserve"> media</w:t>
      </w:r>
      <w:r>
        <w:rPr>
          <w:rFonts w:cstheme="minorHAnsi"/>
          <w:sz w:val="20"/>
          <w:szCs w:val="20"/>
        </w:rPr>
        <w:t xml:space="preserve"> del brote de la semilla germinada</w:t>
      </w:r>
      <w:r w:rsidR="00A61E5F">
        <w:rPr>
          <w:rFonts w:cstheme="minorHAnsi"/>
          <w:sz w:val="20"/>
          <w:szCs w:val="20"/>
        </w:rPr>
        <w:t xml:space="preserve"> </w:t>
      </w:r>
      <w:r>
        <w:rPr>
          <w:rFonts w:cstheme="minorHAnsi"/>
          <w:sz w:val="20"/>
          <w:szCs w:val="20"/>
        </w:rPr>
        <w:t xml:space="preserve">disminuye 0.69cm. </w:t>
      </w:r>
    </w:p>
    <w:p w14:paraId="09344F3C" w14:textId="2990BC9E" w:rsidR="0025203D" w:rsidRDefault="0025203D" w:rsidP="0025203D">
      <w:pPr>
        <w:autoSpaceDE w:val="0"/>
        <w:autoSpaceDN w:val="0"/>
        <w:adjustRightInd w:val="0"/>
        <w:spacing w:after="0" w:line="240" w:lineRule="auto"/>
        <w:jc w:val="both"/>
        <w:rPr>
          <w:rFonts w:cstheme="minorHAnsi"/>
          <w:sz w:val="20"/>
          <w:szCs w:val="20"/>
        </w:rPr>
      </w:pPr>
      <w:r>
        <w:rPr>
          <w:rFonts w:cstheme="minorHAnsi"/>
          <w:sz w:val="20"/>
          <w:szCs w:val="20"/>
        </w:rPr>
        <w:t>La</w:t>
      </w:r>
      <w:r w:rsidR="000F2993">
        <w:rPr>
          <w:rFonts w:cstheme="minorHAnsi"/>
          <w:sz w:val="20"/>
          <w:szCs w:val="20"/>
        </w:rPr>
        <w:t xml:space="preserve"> </w:t>
      </w:r>
      <w:r>
        <w:rPr>
          <w:rFonts w:cstheme="minorHAnsi"/>
          <w:sz w:val="20"/>
          <w:szCs w:val="20"/>
        </w:rPr>
        <w:t>ordenada al origen indica que cuando no hay HC presentes en el suelo, la longitud del brote es de 48.11cm.</w:t>
      </w:r>
    </w:p>
    <w:p w14:paraId="7BF621FA" w14:textId="20822058" w:rsidR="0025203D" w:rsidRDefault="0025203D" w:rsidP="0025203D">
      <w:pPr>
        <w:autoSpaceDE w:val="0"/>
        <w:autoSpaceDN w:val="0"/>
        <w:adjustRightInd w:val="0"/>
        <w:spacing w:after="0" w:line="240" w:lineRule="auto"/>
        <w:jc w:val="both"/>
        <w:rPr>
          <w:rFonts w:cstheme="minorHAnsi"/>
          <w:sz w:val="20"/>
          <w:szCs w:val="20"/>
        </w:rPr>
      </w:pPr>
    </w:p>
    <w:p w14:paraId="28769E23" w14:textId="0FB93347" w:rsidR="00582269" w:rsidRDefault="0025203D" w:rsidP="00D73AD5">
      <w:pPr>
        <w:autoSpaceDE w:val="0"/>
        <w:autoSpaceDN w:val="0"/>
        <w:adjustRightInd w:val="0"/>
        <w:spacing w:after="0" w:line="240" w:lineRule="auto"/>
        <w:jc w:val="center"/>
        <w:rPr>
          <w:rFonts w:cstheme="minorHAnsi"/>
          <w:sz w:val="20"/>
          <w:szCs w:val="20"/>
        </w:rPr>
      </w:pPr>
      <w:r w:rsidRPr="0025203D">
        <w:rPr>
          <w:rFonts w:cstheme="minorHAnsi"/>
          <w:noProof/>
          <w:sz w:val="20"/>
          <w:szCs w:val="20"/>
        </w:rPr>
        <w:drawing>
          <wp:inline distT="0" distB="0" distL="0" distR="0" wp14:anchorId="60317985" wp14:editId="650FDA13">
            <wp:extent cx="3610479" cy="905001"/>
            <wp:effectExtent l="0" t="0" r="9525" b="9525"/>
            <wp:docPr id="22" name="Imagen 2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Texto&#10;&#10;Descripción generada automáticamente"/>
                    <pic:cNvPicPr/>
                  </pic:nvPicPr>
                  <pic:blipFill>
                    <a:blip r:embed="rId20"/>
                    <a:stretch>
                      <a:fillRect/>
                    </a:stretch>
                  </pic:blipFill>
                  <pic:spPr>
                    <a:xfrm>
                      <a:off x="0" y="0"/>
                      <a:ext cx="3610479" cy="905001"/>
                    </a:xfrm>
                    <a:prstGeom prst="rect">
                      <a:avLst/>
                    </a:prstGeom>
                  </pic:spPr>
                </pic:pic>
              </a:graphicData>
            </a:graphic>
          </wp:inline>
        </w:drawing>
      </w:r>
    </w:p>
    <w:sectPr w:rsidR="00582269" w:rsidSect="003E54A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vOT1ef757c0">
    <w:altName w:val="Cambria"/>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Quadraat-Regular">
    <w:charset w:val="8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82150"/>
    <w:multiLevelType w:val="hybridMultilevel"/>
    <w:tmpl w:val="4A96E84E"/>
    <w:lvl w:ilvl="0" w:tplc="0C0A000B">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094F40B3"/>
    <w:multiLevelType w:val="hybridMultilevel"/>
    <w:tmpl w:val="A18E3954"/>
    <w:lvl w:ilvl="0" w:tplc="0C0A000B">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513515D7"/>
    <w:multiLevelType w:val="hybridMultilevel"/>
    <w:tmpl w:val="7CAC3392"/>
    <w:lvl w:ilvl="0" w:tplc="32122E5A">
      <w:numFmt w:val="bullet"/>
      <w:lvlText w:val="-"/>
      <w:lvlJc w:val="left"/>
      <w:pPr>
        <w:ind w:left="720" w:hanging="360"/>
      </w:pPr>
      <w:rPr>
        <w:rFonts w:ascii="Calibri" w:eastAsiaTheme="minorHAns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5FF51247"/>
    <w:multiLevelType w:val="hybridMultilevel"/>
    <w:tmpl w:val="D9901CA6"/>
    <w:lvl w:ilvl="0" w:tplc="6E621D6A">
      <w:numFmt w:val="bullet"/>
      <w:lvlText w:val="-"/>
      <w:lvlJc w:val="left"/>
      <w:pPr>
        <w:ind w:left="720" w:hanging="360"/>
      </w:pPr>
      <w:rPr>
        <w:rFonts w:ascii="Calibri" w:eastAsiaTheme="minorHAnsi" w:hAnsi="Calibri" w:cs="Calibri" w:hint="default"/>
        <w:sz w:val="20"/>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656C1A9F"/>
    <w:multiLevelType w:val="hybridMultilevel"/>
    <w:tmpl w:val="F456334C"/>
    <w:lvl w:ilvl="0" w:tplc="0C0A000B">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73671170"/>
    <w:multiLevelType w:val="hybridMultilevel"/>
    <w:tmpl w:val="F9188E92"/>
    <w:lvl w:ilvl="0" w:tplc="5EA2E872">
      <w:numFmt w:val="bullet"/>
      <w:lvlText w:val="-"/>
      <w:lvlJc w:val="left"/>
      <w:pPr>
        <w:ind w:left="720" w:hanging="360"/>
      </w:pPr>
      <w:rPr>
        <w:rFonts w:ascii="AdvOT1ef757c0" w:eastAsiaTheme="minorHAnsi" w:hAnsi="AdvOT1ef757c0" w:cs="AdvOT1ef757c0" w:hint="default"/>
        <w:sz w:val="20"/>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0"/>
  </w:num>
  <w:num w:numId="5">
    <w:abstractNumId w:val="1"/>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gustina Panella">
    <w15:presenceInfo w15:providerId="None" w15:userId="Agustina Panel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3F9"/>
    <w:rsid w:val="000236C8"/>
    <w:rsid w:val="00083969"/>
    <w:rsid w:val="00093F39"/>
    <w:rsid w:val="000C3268"/>
    <w:rsid w:val="000D3444"/>
    <w:rsid w:val="000F2993"/>
    <w:rsid w:val="001314E9"/>
    <w:rsid w:val="00161C7B"/>
    <w:rsid w:val="001734B4"/>
    <w:rsid w:val="0019614C"/>
    <w:rsid w:val="001D38E7"/>
    <w:rsid w:val="002208C6"/>
    <w:rsid w:val="0022692F"/>
    <w:rsid w:val="00237BFE"/>
    <w:rsid w:val="00246B5B"/>
    <w:rsid w:val="002501DA"/>
    <w:rsid w:val="0025203D"/>
    <w:rsid w:val="002622C4"/>
    <w:rsid w:val="00262D85"/>
    <w:rsid w:val="002673CB"/>
    <w:rsid w:val="00283EF8"/>
    <w:rsid w:val="002C009A"/>
    <w:rsid w:val="002C46EE"/>
    <w:rsid w:val="00322076"/>
    <w:rsid w:val="00342D01"/>
    <w:rsid w:val="0038031E"/>
    <w:rsid w:val="003A0B03"/>
    <w:rsid w:val="003D4535"/>
    <w:rsid w:val="003E54A0"/>
    <w:rsid w:val="003F4F95"/>
    <w:rsid w:val="00422A02"/>
    <w:rsid w:val="00441940"/>
    <w:rsid w:val="00460823"/>
    <w:rsid w:val="004B4F4F"/>
    <w:rsid w:val="004B7BE9"/>
    <w:rsid w:val="004C1398"/>
    <w:rsid w:val="004C2892"/>
    <w:rsid w:val="004C6DDF"/>
    <w:rsid w:val="004D078C"/>
    <w:rsid w:val="004F01DF"/>
    <w:rsid w:val="005272E0"/>
    <w:rsid w:val="00544DEF"/>
    <w:rsid w:val="00544E40"/>
    <w:rsid w:val="00555153"/>
    <w:rsid w:val="00560472"/>
    <w:rsid w:val="00567B1F"/>
    <w:rsid w:val="00573564"/>
    <w:rsid w:val="00582269"/>
    <w:rsid w:val="0058528C"/>
    <w:rsid w:val="005935AD"/>
    <w:rsid w:val="005B3565"/>
    <w:rsid w:val="005C4E74"/>
    <w:rsid w:val="005D004F"/>
    <w:rsid w:val="005F19E8"/>
    <w:rsid w:val="006739D9"/>
    <w:rsid w:val="006D0FB2"/>
    <w:rsid w:val="006D63F9"/>
    <w:rsid w:val="00737149"/>
    <w:rsid w:val="0074605F"/>
    <w:rsid w:val="00750D44"/>
    <w:rsid w:val="00766E11"/>
    <w:rsid w:val="0077069C"/>
    <w:rsid w:val="00784DC7"/>
    <w:rsid w:val="007955C0"/>
    <w:rsid w:val="007A2153"/>
    <w:rsid w:val="007C4863"/>
    <w:rsid w:val="007D254C"/>
    <w:rsid w:val="008526D4"/>
    <w:rsid w:val="008558D1"/>
    <w:rsid w:val="0086312E"/>
    <w:rsid w:val="008A0F21"/>
    <w:rsid w:val="008B57C1"/>
    <w:rsid w:val="0090146F"/>
    <w:rsid w:val="00932583"/>
    <w:rsid w:val="009341B8"/>
    <w:rsid w:val="00934AD0"/>
    <w:rsid w:val="00954C86"/>
    <w:rsid w:val="00956C4C"/>
    <w:rsid w:val="00960FE6"/>
    <w:rsid w:val="00962A7E"/>
    <w:rsid w:val="0097307A"/>
    <w:rsid w:val="0099519A"/>
    <w:rsid w:val="0099532B"/>
    <w:rsid w:val="009B3141"/>
    <w:rsid w:val="009C5AE5"/>
    <w:rsid w:val="009D1370"/>
    <w:rsid w:val="009D1F90"/>
    <w:rsid w:val="009F6576"/>
    <w:rsid w:val="00A46B87"/>
    <w:rsid w:val="00A47BC2"/>
    <w:rsid w:val="00A47FB7"/>
    <w:rsid w:val="00A61E5F"/>
    <w:rsid w:val="00A72242"/>
    <w:rsid w:val="00AD0FA4"/>
    <w:rsid w:val="00AF0A8E"/>
    <w:rsid w:val="00B11D1A"/>
    <w:rsid w:val="00B7018C"/>
    <w:rsid w:val="00B81D8B"/>
    <w:rsid w:val="00BA30CA"/>
    <w:rsid w:val="00BA3353"/>
    <w:rsid w:val="00BF00A4"/>
    <w:rsid w:val="00BF774F"/>
    <w:rsid w:val="00C10BC2"/>
    <w:rsid w:val="00C51EE7"/>
    <w:rsid w:val="00C868EC"/>
    <w:rsid w:val="00C94B8F"/>
    <w:rsid w:val="00CA3F57"/>
    <w:rsid w:val="00CE68E8"/>
    <w:rsid w:val="00CF074B"/>
    <w:rsid w:val="00D06E9D"/>
    <w:rsid w:val="00D15A7F"/>
    <w:rsid w:val="00D23642"/>
    <w:rsid w:val="00D44E52"/>
    <w:rsid w:val="00D73AD5"/>
    <w:rsid w:val="00DA25BC"/>
    <w:rsid w:val="00DB5A6C"/>
    <w:rsid w:val="00DB7FC8"/>
    <w:rsid w:val="00DC07EA"/>
    <w:rsid w:val="00DF7A95"/>
    <w:rsid w:val="00E00370"/>
    <w:rsid w:val="00E03AFF"/>
    <w:rsid w:val="00E066A6"/>
    <w:rsid w:val="00E24302"/>
    <w:rsid w:val="00E66CA6"/>
    <w:rsid w:val="00E749B4"/>
    <w:rsid w:val="00E85893"/>
    <w:rsid w:val="00EF17B0"/>
    <w:rsid w:val="00F126C8"/>
    <w:rsid w:val="00F45C19"/>
    <w:rsid w:val="00F708F0"/>
    <w:rsid w:val="00F86CAE"/>
    <w:rsid w:val="00FA2D95"/>
    <w:rsid w:val="00FB3C7E"/>
    <w:rsid w:val="00FD6902"/>
    <w:rsid w:val="00FE4019"/>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9ED34"/>
  <w15:chartTrackingRefBased/>
  <w15:docId w15:val="{F95DF141-4D3D-49A4-9ABA-99A7EA610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63F9"/>
    <w:pPr>
      <w:ind w:left="720"/>
      <w:contextualSpacing/>
    </w:pPr>
  </w:style>
  <w:style w:type="table" w:styleId="Tablaconcuadrcula">
    <w:name w:val="Table Grid"/>
    <w:basedOn w:val="Tablanormal"/>
    <w:uiPriority w:val="39"/>
    <w:rsid w:val="00262D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F7A95"/>
    <w:rPr>
      <w:color w:val="0000FF"/>
      <w:u w:val="single"/>
    </w:rPr>
  </w:style>
  <w:style w:type="character" w:styleId="Refdecomentario">
    <w:name w:val="annotation reference"/>
    <w:basedOn w:val="Fuentedeprrafopredeter"/>
    <w:uiPriority w:val="99"/>
    <w:semiHidden/>
    <w:unhideWhenUsed/>
    <w:rsid w:val="00932583"/>
    <w:rPr>
      <w:sz w:val="16"/>
      <w:szCs w:val="16"/>
    </w:rPr>
  </w:style>
  <w:style w:type="paragraph" w:styleId="Textocomentario">
    <w:name w:val="annotation text"/>
    <w:basedOn w:val="Normal"/>
    <w:link w:val="TextocomentarioCar"/>
    <w:uiPriority w:val="99"/>
    <w:semiHidden/>
    <w:unhideWhenUsed/>
    <w:rsid w:val="0093258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32583"/>
    <w:rPr>
      <w:sz w:val="20"/>
      <w:szCs w:val="20"/>
    </w:rPr>
  </w:style>
  <w:style w:type="paragraph" w:styleId="Asuntodelcomentario">
    <w:name w:val="annotation subject"/>
    <w:basedOn w:val="Textocomentario"/>
    <w:next w:val="Textocomentario"/>
    <w:link w:val="AsuntodelcomentarioCar"/>
    <w:uiPriority w:val="99"/>
    <w:semiHidden/>
    <w:unhideWhenUsed/>
    <w:rsid w:val="00932583"/>
    <w:rPr>
      <w:b/>
      <w:bCs/>
    </w:rPr>
  </w:style>
  <w:style w:type="character" w:customStyle="1" w:styleId="AsuntodelcomentarioCar">
    <w:name w:val="Asunto del comentario Car"/>
    <w:basedOn w:val="TextocomentarioCar"/>
    <w:link w:val="Asuntodelcomentario"/>
    <w:uiPriority w:val="99"/>
    <w:semiHidden/>
    <w:rsid w:val="00932583"/>
    <w:rPr>
      <w:b/>
      <w:bCs/>
      <w:sz w:val="20"/>
      <w:szCs w:val="20"/>
    </w:rPr>
  </w:style>
  <w:style w:type="paragraph" w:styleId="Revisin">
    <w:name w:val="Revision"/>
    <w:hidden/>
    <w:uiPriority w:val="99"/>
    <w:semiHidden/>
    <w:rsid w:val="00E749B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about:blank"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53178-44D4-4044-B388-F5152D6C2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5</Pages>
  <Words>1137</Words>
  <Characters>6486</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Luis Grimalt</dc:creator>
  <cp:keywords/>
  <dc:description/>
  <cp:lastModifiedBy>Agustina Panella</cp:lastModifiedBy>
  <cp:revision>10</cp:revision>
  <dcterms:created xsi:type="dcterms:W3CDTF">2021-11-11T13:42:00Z</dcterms:created>
  <dcterms:modified xsi:type="dcterms:W3CDTF">2021-11-11T15:26:00Z</dcterms:modified>
</cp:coreProperties>
</file>